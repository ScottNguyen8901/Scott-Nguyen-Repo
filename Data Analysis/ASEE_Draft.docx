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BB7A64">
      <w:pPr>
        <w:pStyle w:val="Heading1"/>
        <w:numPr>
          <w:ilvl w:val="0"/>
          <w:numId w:val="0"/>
        </w:numPr>
        <w:ind w:left="432" w:hanging="432"/>
      </w:pPr>
      <w:commentRangeStart w:id="0"/>
      <w:r w:rsidRPr="00F92049">
        <w:t>Abstract</w:t>
      </w:r>
      <w:commentRangeEnd w:id="0"/>
      <w:r w:rsidR="00E92A34">
        <w:rPr>
          <w:rStyle w:val="CommentReference"/>
          <w:rFonts w:eastAsiaTheme="minorHAnsi" w:cstheme="minorBidi"/>
          <w:b w:val="0"/>
          <w:bCs w:val="0"/>
          <w:kern w:val="2"/>
          <w14:ligatures w14:val="standardContextual"/>
        </w:rPr>
        <w:commentReference w:id="0"/>
      </w:r>
    </w:p>
    <w:p w14:paraId="7553F7E6" w14:textId="17A43F0B" w:rsidR="00F05436" w:rsidRPr="00F92049" w:rsidRDefault="00F05436" w:rsidP="00F92049">
      <w:r w:rsidRPr="00F05436">
        <w:t xml:space="preserve">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w:t>
      </w:r>
      <w:commentRangeStart w:id="1"/>
      <w:r w:rsidRPr="00F05436">
        <w:t>'</w:t>
      </w:r>
      <w:r w:rsidR="00511955" w:rsidRPr="00511955">
        <w:t>chunking' approach, a well-known and researched educational strategy that supports more inclusive evaluation, yields distinct outcomes by breaking the final assessment into individual quizzes over the last week.</w:t>
      </w:r>
      <w:r w:rsidRPr="00F05436">
        <w:t xml:space="preserve"> </w:t>
      </w:r>
      <w:commentRangeEnd w:id="1"/>
      <w:r w:rsidR="00E92A34">
        <w:rPr>
          <w:rStyle w:val="CommentReference"/>
        </w:rPr>
        <w:commentReference w:id="1"/>
      </w:r>
      <w:r w:rsidRPr="00F05436">
        <w:t xml:space="preserve"> The approach involved comparing two groups of students: one undergoing a traditional cumulative assessment (Group A) and the other experiencing the modified ‘chunking’ assessment structure (Group B).</w:t>
      </w:r>
      <w:commentRangeStart w:id="2"/>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2"/>
      <w:r w:rsidR="00B4092C">
        <w:rPr>
          <w:rStyle w:val="CommentReference"/>
        </w:rPr>
        <w:commentReference w:id="2"/>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3"/>
      <w:r w:rsidRPr="00F92049">
        <w:t>Introduction</w:t>
      </w:r>
      <w:commentRangeEnd w:id="3"/>
      <w:r w:rsidR="007661FF" w:rsidRPr="00F92049">
        <w:rPr>
          <w:rStyle w:val="CommentReference"/>
          <w:sz w:val="28"/>
          <w:szCs w:val="48"/>
        </w:rPr>
        <w:commentReference w:id="3"/>
      </w:r>
    </w:p>
    <w:p w14:paraId="096A79CB" w14:textId="1030BC00" w:rsidR="0052259B" w:rsidRDefault="0052259B" w:rsidP="00081A23">
      <w:r w:rsidRPr="0052259B">
        <w:t xml:space="preserve">The pursuit of effective assessment strategies in education is an ongoing </w:t>
      </w:r>
      <w:commentRangeStart w:id="4"/>
      <w:r w:rsidR="00511955">
        <w:t>process</w:t>
      </w:r>
      <w:commentRangeEnd w:id="4"/>
      <w:r w:rsidR="0019601A">
        <w:rPr>
          <w:rStyle w:val="CommentReference"/>
        </w:rPr>
        <w:commentReference w:id="4"/>
      </w:r>
      <w:r w:rsidRPr="0052259B">
        <w:t>. Educators and researchers are constantly</w:t>
      </w:r>
      <w:commentRangeStart w:id="5"/>
      <w:r w:rsidRPr="0052259B">
        <w:t xml:space="preserve"> </w:t>
      </w:r>
      <w:r w:rsidR="00511955">
        <w:t xml:space="preserve">in search </w:t>
      </w:r>
      <w:r w:rsidRPr="0052259B">
        <w:t>o</w:t>
      </w:r>
      <w:r w:rsidR="00511955">
        <w:t>f</w:t>
      </w:r>
      <w:r w:rsidRPr="0052259B">
        <w:t xml:space="preserve"> </w:t>
      </w:r>
      <w:commentRangeEnd w:id="5"/>
      <w:r w:rsidR="0019601A">
        <w:rPr>
          <w:rStyle w:val="CommentReference"/>
        </w:rPr>
        <w:commentReference w:id="5"/>
      </w:r>
      <w:r w:rsidRPr="0052259B">
        <w:t xml:space="preserve">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longer they work on tasks, this does not necessarily lead to a decline in performance, suggesting that individual differences and self-regulation strategies play a significant role in educational outcomes. This is further </w:t>
      </w:r>
      <w:r w:rsidR="00511955">
        <w:t>complicated</w:t>
      </w:r>
      <w:commentRangeStart w:id="6"/>
      <w:commentRangeEnd w:id="6"/>
      <w:r w:rsidR="0019601A">
        <w:rPr>
          <w:rStyle w:val="CommentReference"/>
        </w:rPr>
        <w:commentReference w:id="6"/>
      </w:r>
      <w:r w:rsidRPr="0052259B">
        <w:t xml:space="preserve"> by Glaser and Insler's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60DE9BE6"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w:t>
      </w:r>
      <w:commentRangeStart w:id="7"/>
      <w:r w:rsidRPr="0052259B">
        <w:t>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outcomes</w:t>
      </w:r>
      <w:commentRangeEnd w:id="7"/>
      <w:r w:rsidR="00C27328">
        <w:rPr>
          <w:rStyle w:val="CommentReference"/>
        </w:rPr>
        <w:commentReference w:id="7"/>
      </w:r>
      <w:r w:rsidRPr="0052259B">
        <w:t xml:space="preserve">. </w:t>
      </w:r>
      <w:r w:rsidR="00511955" w:rsidRPr="0052259B">
        <w:t xml:space="preserve">According to the University of Massachusetts Amherst Center for Teaching and Learning, chunking helps students process and understand </w:t>
      </w:r>
      <w:r w:rsidR="00511955" w:rsidRPr="0052259B">
        <w:lastRenderedPageBreak/>
        <w:t xml:space="preserve">material more efficiently by dividing content into manageable parts (University of Massachusetts Amherst, n.d.). </w:t>
      </w:r>
      <w:r w:rsidRPr="0052259B">
        <w:t xml:space="preserve">Similarly, Faith (2023) reported that </w:t>
      </w:r>
      <w:commentRangeStart w:id="8"/>
      <w:r w:rsidRPr="0052259B">
        <w:t xml:space="preserve">chunking course materials </w:t>
      </w:r>
      <w:commentRangeEnd w:id="8"/>
      <w:r w:rsidR="00C27328">
        <w:rPr>
          <w:rStyle w:val="CommentReference"/>
        </w:rPr>
        <w:commentReference w:id="8"/>
      </w:r>
      <w:r w:rsidRPr="0052259B">
        <w:t>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Kerdijk et al. (2015) highlighting its benefits in improving student </w:t>
      </w:r>
      <w:commentRangeStart w:id="9"/>
      <w:r w:rsidRPr="0052259B">
        <w:t>performance</w:t>
      </w:r>
      <w:commentRangeEnd w:id="9"/>
      <w:r w:rsidR="00C27328">
        <w:rPr>
          <w:rStyle w:val="CommentReference"/>
        </w:rPr>
        <w:commentReference w:id="9"/>
      </w:r>
      <w:r w:rsidRPr="0052259B">
        <w:t xml:space="preserv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Kerdijk et al. (2015) support this by showing that </w:t>
      </w:r>
      <w:commentRangeStart w:id="10"/>
      <w:r w:rsidRPr="0052259B">
        <w:t xml:space="preserve">cumulative assessment </w:t>
      </w:r>
      <w:commentRangeEnd w:id="10"/>
      <w:r w:rsidR="00F05777">
        <w:rPr>
          <w:rStyle w:val="CommentReference"/>
        </w:rPr>
        <w:commentReference w:id="10"/>
      </w:r>
      <w:r w:rsidRPr="0052259B">
        <w:t xml:space="preserve">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w:t>
      </w:r>
      <w:commentRangeStart w:id="11"/>
      <w:r w:rsidRPr="0052259B">
        <w:t>additional support mechanisms within the cumulative assessment framework.</w:t>
      </w:r>
      <w:commentRangeEnd w:id="11"/>
      <w:r w:rsidR="00F05777">
        <w:rPr>
          <w:rStyle w:val="CommentReference"/>
        </w:rPr>
        <w:commentReference w:id="11"/>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1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 xml:space="preserve">Can </w:t>
      </w:r>
      <w:commentRangeStart w:id="13"/>
      <w:r w:rsidRPr="00F05436">
        <w:t xml:space="preserve">incorporating best practices into the assessment structure </w:t>
      </w:r>
      <w:commentRangeEnd w:id="13"/>
      <w:r w:rsidR="00F05777">
        <w:rPr>
          <w:rStyle w:val="CommentReference"/>
        </w:rPr>
        <w:commentReference w:id="13"/>
      </w:r>
      <w:r w:rsidRPr="00F05436">
        <w:t>lead to distinct and potentially improved results?</w:t>
      </w:r>
      <w:commentRangeEnd w:id="12"/>
      <w:r w:rsidR="00D21A37">
        <w:rPr>
          <w:rStyle w:val="CommentReference"/>
        </w:rPr>
        <w:commentReference w:id="1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53493F2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w:t>
      </w:r>
      <w:commentRangeStart w:id="14"/>
      <w:r w:rsidR="00511955">
        <w:t>capturin</w:t>
      </w:r>
      <w:r w:rsidRPr="00FC1DC0">
        <w:t>g</w:t>
      </w:r>
      <w:commentRangeEnd w:id="14"/>
      <w:r w:rsidR="00F05777">
        <w:rPr>
          <w:rStyle w:val="CommentReference"/>
        </w:rPr>
        <w:commentReference w:id="14"/>
      </w:r>
      <w:r w:rsidRPr="00FC1DC0">
        <w:t xml:space="preserve">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 xml:space="preserve">Ghosh et al. (2020) demonstrated that authentic assessments, which </w:t>
      </w:r>
      <w:commentRangeStart w:id="15"/>
      <w:r w:rsidR="00B82DFA" w:rsidRPr="00B82DFA">
        <w:rPr>
          <w:rFonts w:eastAsia="Times New Roman" w:cs="Times New Roman"/>
          <w:color w:val="000000"/>
          <w:kern w:val="0"/>
          <w:szCs w:val="24"/>
          <w14:ligatures w14:val="none"/>
        </w:rPr>
        <w:t>simulate practical scenarios, significantly enhance academic achievement, particularly for students with relevant work experience</w:t>
      </w:r>
      <w:commentRangeEnd w:id="15"/>
      <w:r w:rsidR="00F05777">
        <w:rPr>
          <w:rStyle w:val="CommentReference"/>
        </w:rPr>
        <w:commentReference w:id="15"/>
      </w:r>
      <w:r w:rsidR="00B82DFA" w:rsidRPr="00B82DFA">
        <w:rPr>
          <w:rFonts w:eastAsia="Times New Roman" w:cs="Times New Roman"/>
          <w:color w:val="000000"/>
          <w:kern w:val="0"/>
          <w:szCs w:val="24"/>
          <w14:ligatures w14:val="none"/>
        </w:rPr>
        <w:t>. Fawns and O’Shea (2018) argue for assessments that foster adaptability and critical thinking, essential in our rapidly changing world</w:t>
      </w:r>
      <w:commentRangeStart w:id="16"/>
      <w:r w:rsidR="00B82DFA" w:rsidRPr="00B82DFA">
        <w:rPr>
          <w:rFonts w:eastAsia="Times New Roman" w:cs="Times New Roman"/>
          <w:color w:val="000000"/>
          <w:kern w:val="0"/>
          <w:szCs w:val="24"/>
          <w14:ligatures w14:val="none"/>
        </w:rPr>
        <w:t xml:space="preserve">.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w:t>
      </w:r>
      <w:r w:rsidR="00B82DFA" w:rsidRPr="00B82DFA">
        <w:rPr>
          <w:rFonts w:eastAsia="Times New Roman" w:cs="Times New Roman"/>
          <w:color w:val="000000"/>
          <w:kern w:val="0"/>
          <w:szCs w:val="24"/>
          <w14:ligatures w14:val="none"/>
        </w:rPr>
        <w:lastRenderedPageBreak/>
        <w:t>traditional to more dynamic and authentic assessment methods to better prepare students for future challenge</w:t>
      </w:r>
      <w:commentRangeEnd w:id="16"/>
      <w:r w:rsidR="005F0838">
        <w:rPr>
          <w:rStyle w:val="CommentReference"/>
        </w:rPr>
        <w:commentReference w:id="16"/>
      </w:r>
      <w:r w:rsidR="00B82DFA" w:rsidRPr="00B82DFA">
        <w:rPr>
          <w:rFonts w:eastAsia="Times New Roman" w:cs="Times New Roman"/>
          <w:color w:val="000000"/>
          <w:kern w:val="0"/>
          <w:szCs w:val="24"/>
          <w14:ligatures w14:val="none"/>
        </w:rPr>
        <w:t>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17"/>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w:t>
      </w:r>
      <w:commentRangeStart w:id="18"/>
      <w:r w:rsidR="00FC1DC0" w:rsidRPr="00FC1DC0">
        <w:rPr>
          <w:rFonts w:eastAsia="Times New Roman" w:cs="Times New Roman"/>
          <w:color w:val="000000"/>
          <w:kern w:val="0"/>
          <w:szCs w:val="24"/>
          <w14:ligatures w14:val="none"/>
        </w:rPr>
        <w:t xml:space="preserve">favorable reactions </w:t>
      </w:r>
      <w:commentRangeEnd w:id="18"/>
      <w:r w:rsidR="005F0838">
        <w:rPr>
          <w:rStyle w:val="CommentReference"/>
        </w:rPr>
        <w:commentReference w:id="18"/>
      </w:r>
      <w:r w:rsidR="00FC1DC0" w:rsidRPr="00FC1DC0">
        <w:rPr>
          <w:rFonts w:eastAsia="Times New Roman" w:cs="Times New Roman"/>
          <w:color w:val="000000"/>
          <w:kern w:val="0"/>
          <w:szCs w:val="24"/>
          <w14:ligatures w14:val="none"/>
        </w:rPr>
        <w:t xml:space="preserve">from participants. </w:t>
      </w:r>
      <w:r>
        <w:rPr>
          <w:rFonts w:eastAsia="Times New Roman" w:cs="Times New Roman"/>
          <w:color w:val="000000"/>
          <w:kern w:val="0"/>
          <w:szCs w:val="24"/>
          <w14:ligatures w14:val="none"/>
        </w:rPr>
        <w:t xml:space="preserve"> </w:t>
      </w:r>
      <w:commentRangeEnd w:id="17"/>
      <w:r>
        <w:rPr>
          <w:rStyle w:val="CommentReference"/>
        </w:rPr>
        <w:commentReference w:id="17"/>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 xml:space="preserve">tudents found learning more relevant and were more engaged </w:t>
      </w:r>
      <w:commentRangeStart w:id="19"/>
      <w:r w:rsidR="00FC1DC0" w:rsidRPr="00FC1DC0">
        <w:rPr>
          <w:rFonts w:eastAsia="Times New Roman" w:cs="Times New Roman"/>
          <w:color w:val="000000"/>
          <w:kern w:val="0"/>
          <w:szCs w:val="24"/>
          <w14:ligatures w14:val="none"/>
        </w:rPr>
        <w:t>when traditional exams were replaced with paper reviews in a microbiol</w:t>
      </w:r>
      <w:commentRangeStart w:id="20"/>
      <w:r w:rsidR="00FC1DC0" w:rsidRPr="00FC1DC0">
        <w:rPr>
          <w:rFonts w:eastAsia="Times New Roman" w:cs="Times New Roman"/>
          <w:color w:val="000000"/>
          <w:kern w:val="0"/>
          <w:szCs w:val="24"/>
          <w14:ligatures w14:val="none"/>
        </w:rPr>
        <w:t>ogy course</w:t>
      </w:r>
      <w:commentRangeEnd w:id="19"/>
      <w:r w:rsidR="005F0838">
        <w:rPr>
          <w:rStyle w:val="CommentReference"/>
        </w:rPr>
        <w:commentReference w:id="19"/>
      </w:r>
      <w:r w:rsidR="00FC1DC0" w:rsidRPr="00FC1DC0">
        <w:rPr>
          <w:rFonts w:eastAsia="Times New Roman" w:cs="Times New Roman"/>
          <w:color w:val="000000"/>
          <w:kern w:val="0"/>
          <w:szCs w:val="24"/>
          <w14:ligatures w14:val="none"/>
        </w:rPr>
        <w:t>.</w:t>
      </w:r>
      <w:commentRangeEnd w:id="20"/>
      <w:r>
        <w:rPr>
          <w:rStyle w:val="CommentReference"/>
        </w:rPr>
        <w:commentReference w:id="20"/>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 xml:space="preserve">Holmes (2018) found that </w:t>
      </w:r>
      <w:commentRangeStart w:id="21"/>
      <w:r w:rsidR="00B6127A" w:rsidRPr="00B6127A">
        <w:rPr>
          <w:rFonts w:eastAsia="Times New Roman" w:cs="Times New Roman"/>
          <w:color w:val="000000"/>
          <w:kern w:val="0"/>
          <w:szCs w:val="24"/>
          <w14:ligatures w14:val="none"/>
        </w:rPr>
        <w:t xml:space="preserve">such methods </w:t>
      </w:r>
      <w:commentRangeEnd w:id="21"/>
      <w:r w:rsidR="005F0838">
        <w:rPr>
          <w:rStyle w:val="CommentReference"/>
        </w:rPr>
        <w:commentReference w:id="21"/>
      </w:r>
      <w:r w:rsidR="00B6127A" w:rsidRPr="00B6127A">
        <w:rPr>
          <w:rFonts w:eastAsia="Times New Roman" w:cs="Times New Roman"/>
          <w:color w:val="000000"/>
          <w:kern w:val="0"/>
          <w:szCs w:val="24"/>
          <w14:ligatures w14:val="none"/>
        </w:rPr>
        <w:t>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The studies by Jayasinghe et al. (2015) and Cirit (2015)</w:t>
      </w:r>
      <w:r>
        <w:t xml:space="preserve"> explored the effects of </w:t>
      </w:r>
      <w:r w:rsidR="00FC1DC0" w:rsidRPr="00FC1DC0">
        <w:t xml:space="preserve">personalized feedback and alternative assessment methods. Jayasinghe et al. advocate for </w:t>
      </w:r>
      <w:commentRangeStart w:id="22"/>
      <w:r w:rsidR="00FC1DC0" w:rsidRPr="00FC1DC0">
        <w:t xml:space="preserve">monitoring students' emotional states to provide </w:t>
      </w:r>
      <w:commentRangeStart w:id="23"/>
      <w:r w:rsidR="00FC1DC0" w:rsidRPr="00FC1DC0">
        <w:t>meaningful feedback</w:t>
      </w:r>
      <w:commentRangeEnd w:id="23"/>
      <w:r>
        <w:rPr>
          <w:rStyle w:val="CommentReference"/>
        </w:rPr>
        <w:commentReference w:id="23"/>
      </w:r>
      <w:r w:rsidR="00FC1DC0" w:rsidRPr="00FC1DC0">
        <w:t xml:space="preserve">, </w:t>
      </w:r>
      <w:commentRangeEnd w:id="22"/>
      <w:r w:rsidR="005F0838">
        <w:rPr>
          <w:rStyle w:val="CommentReference"/>
        </w:rPr>
        <w:commentReference w:id="22"/>
      </w:r>
      <w:r w:rsidR="00B6127A" w:rsidRPr="00B6127A">
        <w:t>proposing discreet observation to tailor educator responses to individual learning experiences and needs.</w:t>
      </w:r>
      <w:r>
        <w:t xml:space="preserve"> </w:t>
      </w:r>
      <w:r w:rsidR="00FC1DC0" w:rsidRPr="00FC1DC0">
        <w:t xml:space="preserve">Cirit noted an </w:t>
      </w:r>
      <w:commentRangeStart w:id="24"/>
      <w:r w:rsidR="00FC1DC0" w:rsidRPr="00FC1DC0">
        <w:t>increase in positive attitudes towards online and alternative assessments</w:t>
      </w:r>
      <w:commentRangeEnd w:id="24"/>
      <w:r w:rsidR="00995866">
        <w:rPr>
          <w:rStyle w:val="CommentReference"/>
        </w:rPr>
        <w:commentReference w:id="24"/>
      </w:r>
      <w:r w:rsidR="00FC1DC0" w:rsidRPr="00FC1DC0">
        <w:t xml:space="preserve"> among </w:t>
      </w:r>
      <w:r w:rsidR="00B6127A">
        <w:t>English Language Teaching (</w:t>
      </w:r>
      <w:commentRangeStart w:id="25"/>
      <w:r w:rsidR="00FC1DC0" w:rsidRPr="00FC1DC0">
        <w:t>ELT</w:t>
      </w:r>
      <w:commentRangeEnd w:id="25"/>
      <w:r>
        <w:rPr>
          <w:rStyle w:val="CommentReference"/>
        </w:rPr>
        <w:commentReference w:id="25"/>
      </w:r>
      <w:r w:rsidR="00B6127A">
        <w:t>)</w:t>
      </w:r>
      <w:r w:rsidR="00FC1DC0" w:rsidRPr="00FC1DC0">
        <w:t xml:space="preserve"> pre-service teachers, suggesting that with thoughtful planning and training, the challenges of implementing new assessment strategies can be navigated su</w:t>
      </w:r>
      <w:commentRangeStart w:id="26"/>
      <w:r w:rsidR="00FC1DC0" w:rsidRPr="00FC1DC0">
        <w:t>ccessfully.</w:t>
      </w:r>
      <w:commentRangeEnd w:id="26"/>
      <w:r>
        <w:rPr>
          <w:rStyle w:val="CommentReference"/>
        </w:rPr>
        <w:commentReference w:id="26"/>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(Muniasamy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(Borragán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(Borragán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27"/>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27"/>
      <w:r>
        <w:rPr>
          <w:rStyle w:val="CommentReference"/>
        </w:rPr>
        <w:commentReference w:id="27"/>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Oberauer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w:t>
      </w:r>
      <w:r w:rsidRPr="00E456AE">
        <w:lastRenderedPageBreak/>
        <w:t xml:space="preserve">technique, when integrated with other teaching strategies, may enhance student success rates. Colver et al. (2021) </w:t>
      </w:r>
      <w:commentRangeStart w:id="28"/>
      <w:r w:rsidRPr="00E456AE">
        <w:t>reported the commonality of chunked exams in large general education classes</w:t>
      </w:r>
      <w:commentRangeEnd w:id="28"/>
      <w:r w:rsidR="00853F8E">
        <w:rPr>
          <w:rStyle w:val="CommentReference"/>
        </w:rPr>
        <w:commentReference w:id="28"/>
      </w:r>
      <w:r w:rsidRPr="00E456AE">
        <w:t xml:space="preserve">,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w:t>
      </w:r>
      <w:commentRangeStart w:id="29"/>
      <w:r w:rsidRPr="00E456AE">
        <w:t>grades</w:t>
      </w:r>
      <w:commentRangeEnd w:id="29"/>
      <w:r w:rsidR="00853F8E">
        <w:rPr>
          <w:rStyle w:val="CommentReference"/>
        </w:rPr>
        <w:commentReference w:id="29"/>
      </w:r>
      <w:r w:rsidRPr="00E456AE">
        <w:t>.</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 xml:space="preserve">roup A received a single final cumulative assessment (unchunked)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30"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31"/>
      <w:r w:rsidR="00880C31" w:rsidRPr="007E5558">
        <w:t xml:space="preserve"> a pre-co</w:t>
      </w:r>
      <w:r w:rsidRPr="007E5558">
        <w:t>ntent</w:t>
      </w:r>
      <w:commentRangeEnd w:id="31"/>
      <w:r w:rsidRPr="007E5558">
        <w:commentReference w:id="31"/>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32"/>
      <w:commentRangeEnd w:id="32"/>
      <w:r w:rsidR="00BB24ED" w:rsidRPr="007E5558">
        <w:commentReference w:id="32"/>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33" w:name="_Ref171501957"/>
      <w:r>
        <w:t xml:space="preserve">Figure </w:t>
      </w:r>
      <w:fldSimple w:instr=" SEQ Figure \* ARABIC ">
        <w:r w:rsidR="00CC7746">
          <w:rPr>
            <w:noProof/>
          </w:rPr>
          <w:t>1</w:t>
        </w:r>
      </w:fldSimple>
      <w:bookmarkEnd w:id="33"/>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34"/>
      <w:r>
        <w:t xml:space="preserve"> student was required to complete all these assessments in one sitting because progress could not be saved</w:t>
      </w:r>
      <w:commentRangeEnd w:id="34"/>
      <w:r>
        <w:rPr>
          <w:rStyle w:val="CommentReference"/>
        </w:rPr>
        <w:commentReference w:id="34"/>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35" w:name="_Ref171501978"/>
      <w:r>
        <w:t xml:space="preserve">Table </w:t>
      </w:r>
      <w:fldSimple w:instr=" SEQ Table \* ARABIC ">
        <w:r w:rsidR="00985112">
          <w:rPr>
            <w:noProof/>
          </w:rPr>
          <w:t>1</w:t>
        </w:r>
      </w:fldSimple>
      <w:bookmarkEnd w:id="35"/>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36" w:name="_Ref171502012"/>
      <w:r>
        <w:t xml:space="preserve">Table </w:t>
      </w:r>
      <w:fldSimple w:instr=" SEQ Table \* ARABIC ">
        <w:r w:rsidR="00985112">
          <w:rPr>
            <w:noProof/>
          </w:rPr>
          <w:t>2</w:t>
        </w:r>
      </w:fldSimple>
      <w:bookmarkEnd w:id="36"/>
      <w:r>
        <w:t xml:space="preserve">: </w:t>
      </w:r>
      <w:commentRangeStart w:id="37"/>
      <w:commentRangeStart w:id="38"/>
      <w:r w:rsidRPr="005A6777">
        <w:t>Assessment Type and Number of Questions</w:t>
      </w:r>
      <w:commentRangeEnd w:id="37"/>
      <w:r w:rsidR="00DD0A6D">
        <w:rPr>
          <w:rStyle w:val="CommentReference"/>
          <w:b w:val="0"/>
          <w:iCs w:val="0"/>
        </w:rPr>
        <w:commentReference w:id="37"/>
      </w:r>
      <w:commentRangeEnd w:id="38"/>
      <w:r w:rsidR="005529D0">
        <w:rPr>
          <w:rStyle w:val="CommentReference"/>
          <w:b w:val="0"/>
          <w:iCs w:val="0"/>
        </w:rPr>
        <w:commentReference w:id="38"/>
      </w:r>
    </w:p>
    <w:p w14:paraId="5E670B9E" w14:textId="77777777" w:rsidR="005529D0" w:rsidRPr="005529D0" w:rsidRDefault="005529D0" w:rsidP="005529D0"/>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4C28F017"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w:t>
      </w:r>
      <w:commentRangeStart w:id="39"/>
      <w:r w:rsidRPr="006843AE">
        <w:t>believ</w:t>
      </w:r>
      <w:r w:rsidR="009D70A0">
        <w:t xml:space="preserve">e based on the literature review citations, </w:t>
      </w:r>
      <w:commentRangeEnd w:id="39"/>
      <w:r w:rsidR="00DD0A6D">
        <w:rPr>
          <w:rStyle w:val="CommentReference"/>
        </w:rPr>
        <w:commentReference w:id="39"/>
      </w:r>
      <w:r w:rsidRPr="006843AE">
        <w:t xml:space="preser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 xml:space="preserve">an ‘unchunked’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an unchunked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r w:rsidR="00876281">
        <w:t>unchunked</w:t>
      </w:r>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40" w:name="_Ref171502081"/>
      <w:r>
        <w:t xml:space="preserve">Table </w:t>
      </w:r>
      <w:fldSimple w:instr=" SEQ Table \* ARABIC ">
        <w:r w:rsidR="00985112">
          <w:rPr>
            <w:noProof/>
          </w:rPr>
          <w:t>3</w:t>
        </w:r>
      </w:fldSimple>
      <w:bookmarkEnd w:id="40"/>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“Unchunked”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41"/>
            <w:commentRangeStart w:id="42"/>
            <w:r w:rsidRPr="00651506">
              <w:rPr>
                <w:rFonts w:cs="Times New Roman"/>
                <w:sz w:val="20"/>
                <w:szCs w:val="20"/>
              </w:rPr>
              <w:t>Less accurate representation of student knowledge</w:t>
            </w:r>
            <w:commentRangeEnd w:id="41"/>
            <w:r w:rsidRPr="00651506">
              <w:rPr>
                <w:rStyle w:val="CommentReference"/>
                <w:sz w:val="20"/>
                <w:szCs w:val="20"/>
              </w:rPr>
              <w:commentReference w:id="41"/>
            </w:r>
            <w:commentRangeEnd w:id="42"/>
            <w:r w:rsidR="009C5CF3">
              <w:rPr>
                <w:rStyle w:val="CommentReference"/>
              </w:rPr>
              <w:commentReference w:id="42"/>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1EA2C5F1" w14:textId="4DBDD27E" w:rsidR="00F75EB5" w:rsidRPr="005529D0" w:rsidRDefault="00F75EB5" w:rsidP="005529D0">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43"/>
            <w:r w:rsidRPr="00651506">
              <w:rPr>
                <w:rFonts w:cs="Times New Roman"/>
                <w:sz w:val="20"/>
                <w:szCs w:val="20"/>
              </w:rPr>
              <w:t xml:space="preserve"> </w:t>
            </w:r>
            <w:commentRangeStart w:id="44"/>
            <w:r w:rsidRPr="00651506">
              <w:rPr>
                <w:rFonts w:cs="Times New Roman"/>
                <w:sz w:val="20"/>
                <w:szCs w:val="20"/>
              </w:rPr>
              <w:t>accurate representation of student knowled</w:t>
            </w:r>
            <w:commentRangeEnd w:id="43"/>
            <w:r w:rsidR="00C15FEC" w:rsidRPr="00651506">
              <w:rPr>
                <w:rStyle w:val="CommentReference"/>
                <w:sz w:val="20"/>
                <w:szCs w:val="20"/>
              </w:rPr>
              <w:commentReference w:id="43"/>
            </w:r>
            <w:r w:rsidRPr="00651506">
              <w:rPr>
                <w:rFonts w:cs="Times New Roman"/>
                <w:sz w:val="20"/>
                <w:szCs w:val="20"/>
              </w:rPr>
              <w:t>ge</w:t>
            </w:r>
            <w:commentRangeEnd w:id="44"/>
            <w:r w:rsidR="009C5CF3">
              <w:rPr>
                <w:rStyle w:val="CommentReference"/>
              </w:rPr>
              <w:commentReference w:id="44"/>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Deeper understanding of content</w:t>
            </w:r>
          </w:p>
          <w:p w14:paraId="126435B2" w14:textId="5BE7436D" w:rsidR="00F75EB5" w:rsidRPr="005529D0" w:rsidRDefault="00F75EB5" w:rsidP="005529D0">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w:t>
      </w:r>
      <w:r w:rsidRPr="00E23678">
        <w:lastRenderedPageBreak/>
        <w:t xml:space="preserve">research. This introductory rocketry course was designed specifically to spark the interest and 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5D6DBB95"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45"/>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45"/>
      <w:r w:rsidR="002D7D93">
        <w:rPr>
          <w:rStyle w:val="CommentReference"/>
        </w:rPr>
        <w:commentReference w:id="45"/>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p>
    <w:p w14:paraId="15C3C667" w14:textId="77777777" w:rsidR="00AE1E0E" w:rsidRDefault="00AE1E0E" w:rsidP="00690860">
      <w:pPr>
        <w:rPr>
          <w:rFonts w:eastAsia="Times New Roman" w:cs="Times New Roman"/>
          <w:kern w:val="0"/>
          <w:szCs w:val="24"/>
          <w14:ligatures w14:val="none"/>
        </w:rPr>
      </w:pPr>
    </w:p>
    <w:p w14:paraId="7CEA60C1" w14:textId="722DF520" w:rsidR="00AE1E0E" w:rsidRDefault="00AE1E0E" w:rsidP="00690860">
      <w:pPr>
        <w:rPr>
          <w:rFonts w:eastAsia="Times New Roman" w:cs="Times New Roman"/>
          <w:kern w:val="0"/>
          <w:szCs w:val="24"/>
          <w14:ligatures w14:val="none"/>
        </w:rPr>
      </w:pPr>
      <w:r>
        <w:rPr>
          <w:rFonts w:eastAsia="Times New Roman" w:cs="Times New Roman"/>
          <w:kern w:val="0"/>
          <w:szCs w:val="24"/>
          <w14:ligatures w14:val="none"/>
        </w:rPr>
        <w:t>This difference in distribution is prevalent in types of assessments. These can be broken up into two parts, Interest and Self-Efficacy Surveys, and technical quizzes. Both the surveys are assessed on a Likert-Scale, with the difference being that the Interest is on a 5-point scale and the Self-Efficacy is on a 7-point scale. The technical quizzes follow a traditional grading format ranging from 0-100%.</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B254ABD" w14:textId="276D4D13" w:rsidR="00081A23" w:rsidRPr="00993443" w:rsidRDefault="00993443" w:rsidP="00081A23">
      <w:r w:rsidRPr="00993443">
        <w:t>Group B comprised twenty-five undergraduate students. This group consisted of 40% male and 60% female students. In terms of ethnicity, 12% identified as Hispanic or Latino/a, while 88% were not. Regarding race, 36% identified as Asian, and 64% as white. Furthermore, 60% were first-year students, and the fields of study included mechanical engineering (28.0%) and astrophysics (12.0%), with physics (4.0%) also represented. Similar to Group A, early-stage college participants were favored in selection, resulting in mostly freshmen and sophomores (84%), with a smaller proportion being juniors and seniors (16%).</w:t>
      </w:r>
    </w:p>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Default="00D87455" w:rsidP="00D87455">
      <w:pPr>
        <w:pStyle w:val="Caption"/>
        <w:jc w:val="center"/>
      </w:pPr>
      <w:bookmarkStart w:id="46" w:name="_Ref171502116"/>
      <w:r>
        <w:lastRenderedPageBreak/>
        <w:t xml:space="preserve">Table </w:t>
      </w:r>
      <w:fldSimple w:instr=" SEQ Table \* ARABIC ">
        <w:r w:rsidR="00985112">
          <w:rPr>
            <w:noProof/>
          </w:rPr>
          <w:t>4</w:t>
        </w:r>
      </w:fldSimple>
      <w:bookmarkEnd w:id="46"/>
      <w:r w:rsidRPr="00750B8B">
        <w:t>: Student Demographics</w:t>
      </w:r>
    </w:p>
    <w:p w14:paraId="266AC9A3" w14:textId="77777777" w:rsidR="00993443" w:rsidRPr="00993443" w:rsidRDefault="00993443" w:rsidP="00993443"/>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CA1F99B"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r w:rsidR="00332E56">
              <w:rPr>
                <w:rFonts w:eastAsia="Times New Roman" w:cs="Times New Roman"/>
                <w:color w:val="000000"/>
                <w:kern w:val="0"/>
                <w:szCs w:val="24"/>
                <w14:ligatures w14:val="none"/>
              </w:rPr>
              <w:t>5</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2218A17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r w:rsidR="00332E56">
              <w:rPr>
                <w:rFonts w:eastAsia="Times New Roman" w:cs="Times New Roman"/>
                <w:color w:val="000000"/>
                <w:kern w:val="0"/>
                <w:szCs w:val="24"/>
                <w14:ligatures w14:val="none"/>
              </w:rPr>
              <w:t>0</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7978CFD4"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r w:rsidR="00332E56">
              <w:rPr>
                <w:rFonts w:eastAsia="Times New Roman" w:cs="Times New Roman"/>
                <w:color w:val="000000"/>
                <w:kern w:val="0"/>
                <w:szCs w:val="24"/>
                <w14:ligatures w14:val="none"/>
              </w:rPr>
              <w:t>0</w:t>
            </w:r>
            <w:r w:rsidRPr="00081A23">
              <w:rPr>
                <w:rFonts w:eastAsia="Times New Roman" w:cs="Times New Roman"/>
                <w:color w:val="000000"/>
                <w:kern w:val="0"/>
                <w:szCs w:val="24"/>
                <w14:ligatures w14:val="none"/>
              </w:rPr>
              <w:t>.</w:t>
            </w:r>
            <w:r w:rsidR="00332E56">
              <w:rPr>
                <w:rFonts w:eastAsia="Times New Roman" w:cs="Times New Roman"/>
                <w:color w:val="000000"/>
                <w:kern w:val="0"/>
                <w:szCs w:val="24"/>
                <w14:ligatures w14:val="none"/>
              </w:rPr>
              <w:t>0</w:t>
            </w:r>
          </w:p>
          <w:p w14:paraId="042B5384" w14:textId="2653527E" w:rsidR="004B17C7" w:rsidRPr="00081A23" w:rsidRDefault="00332E56"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60</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6C10932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r w:rsidR="00332E56">
              <w:rPr>
                <w:rFonts w:eastAsia="Times New Roman" w:cs="Times New Roman"/>
                <w:color w:val="000000"/>
                <w:kern w:val="0"/>
                <w:szCs w:val="24"/>
                <w14:ligatures w14:val="none"/>
              </w:rPr>
              <w:t>2</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5890124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r w:rsidR="00332E56">
              <w:rPr>
                <w:rFonts w:eastAsia="Times New Roman" w:cs="Times New Roman"/>
                <w:color w:val="000000"/>
                <w:kern w:val="0"/>
                <w:szCs w:val="24"/>
                <w14:ligatures w14:val="none"/>
              </w:rPr>
              <w:t>2</w:t>
            </w:r>
            <w:r w:rsidRPr="00081A23">
              <w:rPr>
                <w:rFonts w:eastAsia="Times New Roman" w:cs="Times New Roman"/>
                <w:color w:val="000000"/>
                <w:kern w:val="0"/>
                <w:szCs w:val="24"/>
                <w14:ligatures w14:val="none"/>
              </w:rPr>
              <w:t>.</w:t>
            </w:r>
            <w:r w:rsidR="00332E56">
              <w:rPr>
                <w:rFonts w:eastAsia="Times New Roman" w:cs="Times New Roman"/>
                <w:color w:val="000000"/>
                <w:kern w:val="0"/>
                <w:szCs w:val="24"/>
                <w14:ligatures w14:val="none"/>
              </w:rPr>
              <w:t>0</w:t>
            </w:r>
          </w:p>
          <w:p w14:paraId="056FBFF6" w14:textId="32110DE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332E56">
              <w:rPr>
                <w:rFonts w:eastAsia="Times New Roman" w:cs="Times New Roman"/>
                <w:color w:val="000000"/>
                <w:kern w:val="0"/>
                <w:szCs w:val="24"/>
                <w14:ligatures w14:val="none"/>
              </w:rPr>
              <w:t>0</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0708AF3F" w:rsidR="00451AEC" w:rsidRPr="00081A23" w:rsidRDefault="00332E56" w:rsidP="00E74FC6">
            <w:pPr>
              <w:jc w:val="center"/>
              <w:rPr>
                <w:rFonts w:eastAsia="Times New Roman" w:cs="Times New Roman"/>
                <w:kern w:val="0"/>
                <w:szCs w:val="24"/>
                <w14:ligatures w14:val="none"/>
              </w:rPr>
            </w:pPr>
            <w:r>
              <w:rPr>
                <w:rFonts w:eastAsia="Times New Roman" w:cs="Times New Roman"/>
                <w:kern w:val="0"/>
                <w:szCs w:val="24"/>
                <w14:ligatures w14:val="none"/>
              </w:rPr>
              <w:t>9</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69F4D9FA"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r w:rsidR="00332E56">
              <w:rPr>
                <w:rFonts w:eastAsia="Times New Roman" w:cs="Times New Roman"/>
                <w:kern w:val="0"/>
                <w:szCs w:val="24"/>
                <w14:ligatures w14:val="none"/>
              </w:rPr>
              <w:t>4</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0CFFEA50"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w:t>
            </w:r>
            <w:r w:rsidR="00993443">
              <w:rPr>
                <w:rFonts w:eastAsia="Times New Roman" w:cs="Times New Roman"/>
                <w:kern w:val="0"/>
                <w:szCs w:val="24"/>
                <w14:ligatures w14:val="none"/>
              </w:rPr>
              <w:t>6</w:t>
            </w:r>
            <w:r w:rsidRPr="00081A23">
              <w:rPr>
                <w:rFonts w:eastAsia="Times New Roman" w:cs="Times New Roman"/>
                <w:kern w:val="0"/>
                <w:szCs w:val="24"/>
                <w14:ligatures w14:val="none"/>
              </w:rPr>
              <w:t>.</w:t>
            </w:r>
            <w:r w:rsidR="00993443">
              <w:rPr>
                <w:rFonts w:eastAsia="Times New Roman" w:cs="Times New Roman"/>
                <w:kern w:val="0"/>
                <w:szCs w:val="24"/>
                <w14:ligatures w14:val="none"/>
              </w:rPr>
              <w:t>0</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20BB9A2E"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r w:rsidR="00993443">
              <w:rPr>
                <w:rFonts w:eastAsia="Times New Roman" w:cs="Times New Roman"/>
                <w:kern w:val="0"/>
                <w:szCs w:val="24"/>
                <w14:ligatures w14:val="none"/>
              </w:rPr>
              <w:t>4</w:t>
            </w:r>
            <w:r w:rsidRPr="00081A23">
              <w:rPr>
                <w:rFonts w:eastAsia="Times New Roman" w:cs="Times New Roman"/>
                <w:kern w:val="0"/>
                <w:szCs w:val="24"/>
                <w14:ligatures w14:val="none"/>
              </w:rPr>
              <w:t>.</w:t>
            </w:r>
            <w:r w:rsidR="00993443">
              <w:rPr>
                <w:rFonts w:eastAsia="Times New Roman" w:cs="Times New Roman"/>
                <w:kern w:val="0"/>
                <w:szCs w:val="24"/>
                <w14:ligatures w14:val="none"/>
              </w:rPr>
              <w:t>0</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3B5CDE24" w:rsidR="004B17C7" w:rsidRPr="00081A23" w:rsidRDefault="00332E56"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6</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5CFE58E6"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60</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34964F79" w14:textId="76A3D2C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r w:rsidR="00993443">
              <w:rPr>
                <w:rFonts w:eastAsia="Times New Roman" w:cs="Times New Roman"/>
                <w:color w:val="000000"/>
                <w:kern w:val="0"/>
                <w:szCs w:val="24"/>
                <w14:ligatures w14:val="none"/>
              </w:rPr>
              <w:t>4</w:t>
            </w:r>
            <w:r w:rsidRPr="00081A23">
              <w:rPr>
                <w:rFonts w:eastAsia="Times New Roman" w:cs="Times New Roman"/>
                <w:color w:val="000000"/>
                <w:kern w:val="0"/>
                <w:szCs w:val="24"/>
                <w14:ligatures w14:val="none"/>
              </w:rPr>
              <w:t>.</w:t>
            </w:r>
            <w:r w:rsidR="00993443">
              <w:rPr>
                <w:rFonts w:eastAsia="Times New Roman" w:cs="Times New Roman"/>
                <w:color w:val="000000"/>
                <w:kern w:val="0"/>
                <w:szCs w:val="24"/>
                <w14:ligatures w14:val="none"/>
              </w:rPr>
              <w:t>0</w:t>
            </w:r>
          </w:p>
          <w:p w14:paraId="0573ABA7" w14:textId="38FCDD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r w:rsidR="00993443">
              <w:rPr>
                <w:rFonts w:eastAsia="Times New Roman" w:cs="Times New Roman"/>
                <w:color w:val="000000"/>
                <w:kern w:val="0"/>
                <w:szCs w:val="24"/>
                <w14:ligatures w14:val="none"/>
              </w:rPr>
              <w:t>2</w:t>
            </w:r>
            <w:r w:rsidRPr="00081A23">
              <w:rPr>
                <w:rFonts w:eastAsia="Times New Roman" w:cs="Times New Roman"/>
                <w:color w:val="000000"/>
                <w:kern w:val="0"/>
                <w:szCs w:val="24"/>
                <w14:ligatures w14:val="none"/>
              </w:rPr>
              <w:t>.</w:t>
            </w:r>
            <w:r w:rsidR="00993443">
              <w:rPr>
                <w:rFonts w:eastAsia="Times New Roman" w:cs="Times New Roman"/>
                <w:color w:val="000000"/>
                <w:kern w:val="0"/>
                <w:szCs w:val="24"/>
                <w14:ligatures w14:val="none"/>
              </w:rPr>
              <w:t>0</w:t>
            </w:r>
          </w:p>
          <w:p w14:paraId="418CDF37" w14:textId="71725ED0"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4</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lang w:val="fr-FR"/>
                <w14:ligatures w14:val="none"/>
              </w:rPr>
              <w:t>Ind. &amp; Ent.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Mat. Sci.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704E45A6" w:rsidR="004B17C7" w:rsidRPr="00081A23" w:rsidRDefault="00332E56"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7</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3807889D"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r w:rsidR="00993443">
              <w:rPr>
                <w:rFonts w:eastAsia="Times New Roman" w:cs="Times New Roman"/>
                <w:color w:val="000000"/>
                <w:kern w:val="0"/>
                <w:szCs w:val="24"/>
                <w14:ligatures w14:val="none"/>
              </w:rPr>
              <w:t>6</w:t>
            </w:r>
            <w:r w:rsidRPr="00081A23">
              <w:rPr>
                <w:rFonts w:eastAsia="Times New Roman" w:cs="Times New Roman"/>
                <w:color w:val="000000"/>
                <w:kern w:val="0"/>
                <w:szCs w:val="24"/>
                <w14:ligatures w14:val="none"/>
              </w:rPr>
              <w:t>.</w:t>
            </w:r>
            <w:r w:rsidR="00993443">
              <w:rPr>
                <w:rFonts w:eastAsia="Times New Roman" w:cs="Times New Roman"/>
                <w:color w:val="000000"/>
                <w:kern w:val="0"/>
                <w:szCs w:val="24"/>
                <w14:ligatures w14:val="none"/>
              </w:rPr>
              <w:t>0</w:t>
            </w:r>
          </w:p>
          <w:p w14:paraId="59519F26" w14:textId="033E1A2C"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r w:rsidR="00993443">
              <w:rPr>
                <w:rFonts w:eastAsia="Times New Roman" w:cs="Times New Roman"/>
                <w:color w:val="000000"/>
                <w:kern w:val="0"/>
                <w:szCs w:val="24"/>
                <w14:ligatures w14:val="none"/>
              </w:rPr>
              <w:t>2</w:t>
            </w:r>
            <w:r w:rsidRPr="00081A23">
              <w:rPr>
                <w:rFonts w:eastAsia="Times New Roman" w:cs="Times New Roman"/>
                <w:color w:val="000000"/>
                <w:kern w:val="0"/>
                <w:szCs w:val="24"/>
                <w14:ligatures w14:val="none"/>
              </w:rPr>
              <w:t>.</w:t>
            </w:r>
            <w:r w:rsidR="00993443">
              <w:rPr>
                <w:rFonts w:eastAsia="Times New Roman" w:cs="Times New Roman"/>
                <w:color w:val="000000"/>
                <w:kern w:val="0"/>
                <w:szCs w:val="24"/>
                <w14:ligatures w14:val="none"/>
              </w:rPr>
              <w:t>0</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1EA32A88"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8</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3FD17444" w14:textId="1B2E0D66"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4</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06AFE0A2"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8</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28595911" w14:textId="47711110"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4</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7461E9A5"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4</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00C085D9"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28</w:t>
            </w:r>
            <w:r w:rsidR="004B17C7" w:rsidRPr="00081A23">
              <w:rPr>
                <w:rFonts w:eastAsia="Times New Roman" w:cs="Times New Roman"/>
                <w:color w:val="000000"/>
                <w:kern w:val="0"/>
                <w:szCs w:val="24"/>
                <w14:ligatures w14:val="none"/>
              </w:rPr>
              <w:t>.</w:t>
            </w:r>
            <w:r w:rsidR="00F2311B" w:rsidRPr="00081A23">
              <w:rPr>
                <w:rFonts w:eastAsia="Times New Roman" w:cs="Times New Roman"/>
                <w:color w:val="000000"/>
                <w:kern w:val="0"/>
                <w:szCs w:val="24"/>
                <w14:ligatures w14:val="none"/>
              </w:rPr>
              <w:t>8</w:t>
            </w:r>
          </w:p>
          <w:p w14:paraId="7F6E6C08" w14:textId="7447FEBB"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4</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4A336571" w14:textId="30C84307"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4</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p w14:paraId="30C787AE" w14:textId="7145CD75" w:rsidR="004B17C7" w:rsidRPr="00081A23" w:rsidRDefault="00993443" w:rsidP="00E74FC6">
            <w:pPr>
              <w:jc w:val="center"/>
              <w:rPr>
                <w:rFonts w:eastAsia="Times New Roman" w:cs="Times New Roman"/>
                <w:kern w:val="0"/>
                <w:szCs w:val="24"/>
                <w14:ligatures w14:val="none"/>
              </w:rPr>
            </w:pPr>
            <w:r>
              <w:rPr>
                <w:rFonts w:eastAsia="Times New Roman" w:cs="Times New Roman"/>
                <w:color w:val="000000"/>
                <w:kern w:val="0"/>
                <w:szCs w:val="24"/>
                <w14:ligatures w14:val="none"/>
              </w:rPr>
              <w:t>8</w:t>
            </w:r>
            <w:r w:rsidR="004B17C7" w:rsidRPr="00081A23">
              <w:rPr>
                <w:rFonts w:eastAsia="Times New Roman" w:cs="Times New Roman"/>
                <w:color w:val="000000"/>
                <w:kern w:val="0"/>
                <w:szCs w:val="24"/>
                <w14:ligatures w14:val="none"/>
              </w:rPr>
              <w:t>.</w:t>
            </w:r>
            <w:r>
              <w:rPr>
                <w:rFonts w:eastAsia="Times New Roman" w:cs="Times New Roman"/>
                <w:color w:val="000000"/>
                <w:kern w:val="0"/>
                <w:szCs w:val="24"/>
                <w14:ligatures w14:val="none"/>
              </w:rPr>
              <w:t>0</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2133F26B"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 xml:space="preserve">Group B consistently reported </w:t>
      </w:r>
      <w:commentRangeStart w:id="47"/>
      <w:r w:rsidR="00993443">
        <w:t>significantly hi</w:t>
      </w:r>
      <w:r w:rsidR="0059241F">
        <w:t>gher levels of self-effi</w:t>
      </w:r>
      <w:r w:rsidR="00993443">
        <w:t>cacy throughout the duration of the course</w:t>
      </w:r>
      <w:commentRangeEnd w:id="47"/>
      <w:r w:rsidR="009C5CF3">
        <w:rPr>
          <w:rStyle w:val="CommentReference"/>
        </w:rPr>
        <w:commentReference w:id="47"/>
      </w:r>
      <w:r w:rsidR="0059241F">
        <w:t>.</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w:t>
      </w:r>
      <w:commentRangeStart w:id="48"/>
      <w:commentRangeStart w:id="49"/>
      <w:r w:rsidR="00EA5F86">
        <w:t xml:space="preserve">suggesting that course content </w:t>
      </w:r>
      <w:r w:rsidR="000B4876">
        <w:t xml:space="preserve">may </w:t>
      </w:r>
      <w:r w:rsidR="00EA5F86">
        <w:t xml:space="preserve">enhance students' confidence in their academic abilities, even as their interest levels </w:t>
      </w:r>
      <w:r w:rsidR="000B4876">
        <w:t>decline</w:t>
      </w:r>
      <w:r w:rsidR="00EA5F86">
        <w:t>.</w:t>
      </w:r>
      <w:commentRangeEnd w:id="48"/>
      <w:r w:rsidR="009C5CF3">
        <w:rPr>
          <w:rStyle w:val="CommentReference"/>
        </w:rPr>
        <w:commentReference w:id="48"/>
      </w:r>
      <w:commentRangeEnd w:id="49"/>
      <w:r w:rsidR="00AE1E0E">
        <w:rPr>
          <w:rStyle w:val="CommentReference"/>
        </w:rPr>
        <w:commentReference w:id="49"/>
      </w:r>
    </w:p>
    <w:p w14:paraId="5D111CE7" w14:textId="233AA38C" w:rsidR="00444117" w:rsidRPr="00444117" w:rsidRDefault="00A92AF0" w:rsidP="00A92AF0">
      <w:pPr>
        <w:jc w:val="center"/>
      </w:pPr>
      <w:r>
        <w:rPr>
          <w:noProof/>
        </w:rPr>
        <w:lastRenderedPageBreak/>
        <w:drawing>
          <wp:inline distT="0" distB="0" distL="0" distR="0" wp14:anchorId="490647F8" wp14:editId="03328437">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50" w:name="_Ref171507587"/>
      <w:r>
        <w:t xml:space="preserve">Figure </w:t>
      </w:r>
      <w:fldSimple w:instr=" SEQ Figure \* ARABIC ">
        <w:r w:rsidR="00CC7746">
          <w:rPr>
            <w:noProof/>
          </w:rPr>
          <w:t>2</w:t>
        </w:r>
      </w:fldSimple>
      <w:bookmarkEnd w:id="50"/>
      <w:r>
        <w:t>:</w:t>
      </w:r>
      <w:r w:rsidRPr="00444117">
        <w:t xml:space="preserve"> </w:t>
      </w:r>
      <w:r>
        <w:t>Interest</w:t>
      </w:r>
      <w:r w:rsidRPr="00444117">
        <w:t xml:space="preserve"> </w:t>
      </w:r>
      <w:r>
        <w:t>(left</w:t>
      </w:r>
      <w:r w:rsidR="00261831">
        <w:t>, 5-pt scale</w:t>
      </w:r>
      <w:r>
        <w:t xml:space="preserve">) </w:t>
      </w:r>
      <w:r w:rsidRPr="00444117">
        <w:t xml:space="preserve">and </w:t>
      </w:r>
      <w:r>
        <w:t>Se</w:t>
      </w:r>
      <w:commentRangeStart w:id="51"/>
      <w:commentRangeEnd w:id="51"/>
      <w:r>
        <w:rPr>
          <w:rStyle w:val="CommentReference"/>
          <w:b w:val="0"/>
          <w:iCs w:val="0"/>
        </w:rPr>
        <w:commentReference w:id="51"/>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1E3C1D08">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52" w:name="_Ref171507600"/>
      <w:r>
        <w:t xml:space="preserve">Figure </w:t>
      </w:r>
      <w:fldSimple w:instr=" SEQ Figure \* ARABIC ">
        <w:r w:rsidR="00CC7746">
          <w:rPr>
            <w:noProof/>
          </w:rPr>
          <w:t>3</w:t>
        </w:r>
      </w:fldSimple>
      <w:bookmarkEnd w:id="52"/>
      <w:r>
        <w:t xml:space="preserve">: </w:t>
      </w:r>
      <w:commentRangeStart w:id="53"/>
      <w:r w:rsidR="000B4876">
        <w:t xml:space="preserve">Changes in </w:t>
      </w:r>
      <w:r>
        <w:t>Interest an</w:t>
      </w:r>
      <w:commentRangeStart w:id="54"/>
      <w:commentRangeStart w:id="55"/>
      <w:r>
        <w:t>d Self-Efficacy</w:t>
      </w:r>
      <w:commentRangeEnd w:id="54"/>
      <w:r>
        <w:rPr>
          <w:rStyle w:val="CommentReference"/>
          <w:b w:val="0"/>
          <w:iCs w:val="0"/>
        </w:rPr>
        <w:commentReference w:id="54"/>
      </w:r>
      <w:commentRangeEnd w:id="55"/>
      <w:r>
        <w:rPr>
          <w:rStyle w:val="CommentReference"/>
          <w:b w:val="0"/>
          <w:iCs w:val="0"/>
        </w:rPr>
        <w:commentReference w:id="55"/>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commentRangeEnd w:id="53"/>
      <w:r w:rsidR="00772BF4">
        <w:rPr>
          <w:rStyle w:val="CommentReference"/>
          <w:b w:val="0"/>
          <w:iCs w:val="0"/>
        </w:rPr>
        <w:commentReference w:id="53"/>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56"/>
      <w:commentRangeStart w:id="57"/>
      <w:r>
        <w:rPr>
          <w:rFonts w:eastAsia="Times New Roman" w:cs="Times New Roman"/>
          <w:i/>
          <w:iCs/>
          <w:noProof/>
          <w:kern w:val="0"/>
          <w:szCs w:val="24"/>
          <w14:ligatures w14:val="none"/>
        </w:rPr>
        <w:drawing>
          <wp:inline distT="0" distB="0" distL="0" distR="0" wp14:anchorId="73DF831C" wp14:editId="1ED2F635">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56"/>
      <w:r w:rsidR="00876503">
        <w:rPr>
          <w:rStyle w:val="CommentReference"/>
        </w:rPr>
        <w:commentReference w:id="56"/>
      </w:r>
      <w:commentRangeEnd w:id="57"/>
      <w:r w:rsidR="00515F8E">
        <w:rPr>
          <w:rStyle w:val="CommentReference"/>
        </w:rPr>
        <w:commentReference w:id="57"/>
      </w:r>
    </w:p>
    <w:p w14:paraId="15B8F6C4" w14:textId="337A2563" w:rsidR="00463F99" w:rsidRDefault="00D87455" w:rsidP="00D87455">
      <w:pPr>
        <w:pStyle w:val="Caption"/>
        <w:jc w:val="center"/>
        <w:rPr>
          <w:rFonts w:cs="Times New Roman"/>
          <w:bCs/>
          <w:iCs w:val="0"/>
          <w:szCs w:val="24"/>
        </w:rPr>
      </w:pPr>
      <w:bookmarkStart w:id="58" w:name="_Ref171507655"/>
      <w:r>
        <w:t xml:space="preserve">Figure </w:t>
      </w:r>
      <w:fldSimple w:instr=" SEQ Figure \* ARABIC ">
        <w:r w:rsidR="00CC7746">
          <w:rPr>
            <w:noProof/>
          </w:rPr>
          <w:t>4</w:t>
        </w:r>
      </w:fldSimple>
      <w:bookmarkEnd w:id="58"/>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672F5B6B">
            <wp:extent cx="3200400" cy="3072178"/>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3072178"/>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59" w:name="_Ref171507687"/>
      <w:r>
        <w:t xml:space="preserve">Figure </w:t>
      </w:r>
      <w:fldSimple w:instr=" SEQ Figure \* ARABIC ">
        <w:r w:rsidR="00CC7746">
          <w:rPr>
            <w:noProof/>
          </w:rPr>
          <w:t>5</w:t>
        </w:r>
      </w:fldSimple>
      <w:bookmarkEnd w:id="59"/>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60" w:name="_Ref171507702"/>
      <w:r>
        <w:lastRenderedPageBreak/>
        <w:t xml:space="preserve">Table </w:t>
      </w:r>
      <w:fldSimple w:instr=" SEQ Table \* ARABIC ">
        <w:r w:rsidR="00985112">
          <w:rPr>
            <w:noProof/>
          </w:rPr>
          <w:t>5</w:t>
        </w:r>
      </w:fldSimple>
      <w:bookmarkEnd w:id="60"/>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commentRangeStart w:id="61"/>
      <w:commentRangeStart w:id="62"/>
      <w:r>
        <w:rPr>
          <w:rFonts w:eastAsia="Times New Roman"/>
        </w:rPr>
        <w:t>Final Assessment</w:t>
      </w:r>
      <w:r w:rsidR="00432382" w:rsidRPr="00E23678">
        <w:rPr>
          <w:rFonts w:eastAsia="Times New Roman"/>
        </w:rPr>
        <w:t xml:space="preserve"> Results</w:t>
      </w:r>
      <w:commentRangeEnd w:id="61"/>
      <w:r w:rsidR="00F3745B">
        <w:rPr>
          <w:rStyle w:val="CommentReference"/>
          <w:rFonts w:eastAsiaTheme="minorHAnsi" w:cstheme="minorBidi"/>
        </w:rPr>
        <w:commentReference w:id="61"/>
      </w:r>
      <w:commentRangeEnd w:id="62"/>
      <w:r w:rsidR="00F95954">
        <w:rPr>
          <w:rStyle w:val="CommentReference"/>
          <w:rFonts w:eastAsiaTheme="minorHAnsi" w:cstheme="minorBidi"/>
        </w:rPr>
        <w:commentReference w:id="62"/>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6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63"/>
      <w:r w:rsidR="00F27A31">
        <w:rPr>
          <w:rStyle w:val="CommentReference"/>
        </w:rPr>
        <w:commentReference w:id="6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7652F289">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3C467713">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64" w:name="_Ref171511667"/>
    </w:p>
    <w:p w14:paraId="6E3379D2" w14:textId="1FDEBB27" w:rsidR="00FF7B0E" w:rsidRPr="00FF7B0E" w:rsidRDefault="00FF7B0E" w:rsidP="00876C01">
      <w:pPr>
        <w:pStyle w:val="Caption"/>
        <w:jc w:val="center"/>
      </w:pPr>
      <w:bookmarkStart w:id="65" w:name="_Ref178013865"/>
      <w:r>
        <w:t xml:space="preserve">Figure </w:t>
      </w:r>
      <w:fldSimple w:instr=" SEQ Figure \* ARABIC ">
        <w:r w:rsidR="00CC7746">
          <w:rPr>
            <w:noProof/>
          </w:rPr>
          <w:t>6</w:t>
        </w:r>
      </w:fldSimple>
      <w:bookmarkEnd w:id="64"/>
      <w:bookmarkEnd w:id="6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66" w:author="Rovey, Joshua Lucas [2]" w:date="2024-07-25T15:30:00Z"/>
          <w:rFonts w:eastAsia="Times New Roman" w:cs="Times New Roman"/>
          <w:kern w:val="0"/>
          <w:szCs w:val="24"/>
          <w14:ligatures w14:val="none"/>
        </w:rPr>
      </w:pPr>
    </w:p>
    <w:p w14:paraId="7EB9B63B" w14:textId="45B4FDD7" w:rsidR="003E7225" w:rsidRDefault="00FF7B0E" w:rsidP="00DD7493">
      <w:pPr>
        <w:rPr>
          <w:ins w:id="6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71F417EB">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68" w:name="_Ref171507742"/>
    </w:p>
    <w:p w14:paraId="34989A64" w14:textId="508133EE" w:rsidR="00E04F64" w:rsidRDefault="00811BDE" w:rsidP="00811BDE">
      <w:pPr>
        <w:pStyle w:val="Caption"/>
        <w:jc w:val="center"/>
      </w:pPr>
      <w:r>
        <w:t xml:space="preserve">Figure </w:t>
      </w:r>
      <w:fldSimple w:instr=" SEQ Figure \* ARABIC ">
        <w:r w:rsidR="00CC7746">
          <w:rPr>
            <w:noProof/>
          </w:rPr>
          <w:t>7</w:t>
        </w:r>
      </w:fldSimple>
      <w:bookmarkEnd w:id="68"/>
      <w:r>
        <w:t xml:space="preserve">: </w:t>
      </w:r>
      <w:r w:rsidRPr="002C5C32">
        <w:t xml:space="preserve">Final Assessment Results from Interest </w:t>
      </w:r>
      <w:r w:rsidR="00560341">
        <w:t>(5-pt s</w:t>
      </w:r>
      <w:commentRangeStart w:id="69"/>
      <w:r w:rsidR="00560341">
        <w:t xml:space="preserve">cale) </w:t>
      </w:r>
      <w:r w:rsidRPr="002C5C32">
        <w:t>an</w:t>
      </w:r>
      <w:commentRangeEnd w:id="69"/>
      <w:r w:rsidR="00F124A6">
        <w:rPr>
          <w:rStyle w:val="CommentReference"/>
          <w:b w:val="0"/>
          <w:iCs w:val="0"/>
        </w:rPr>
        <w:commentReference w:id="69"/>
      </w:r>
      <w:r w:rsidRPr="002C5C32">
        <w:t>d Self-Effi</w:t>
      </w:r>
      <w:commentRangeStart w:id="70"/>
      <w:r w:rsidRPr="002C5C32">
        <w:t xml:space="preserve">cacy </w:t>
      </w:r>
      <w:r w:rsidR="00560341">
        <w:t xml:space="preserve">(7-pt scale) </w:t>
      </w:r>
      <w:r w:rsidRPr="002C5C32">
        <w:t>Surve</w:t>
      </w:r>
      <w:commentRangeEnd w:id="70"/>
      <w:r w:rsidR="00961ABB">
        <w:rPr>
          <w:rStyle w:val="CommentReference"/>
          <w:b w:val="0"/>
          <w:iCs w:val="0"/>
        </w:rPr>
        <w:commentReference w:id="70"/>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71" w:name="_Ref171507776"/>
      <w:r>
        <w:t xml:space="preserve">Table </w:t>
      </w:r>
      <w:fldSimple w:instr=" SEQ Table \* ARABIC ">
        <w:r w:rsidR="00985112">
          <w:rPr>
            <w:noProof/>
          </w:rPr>
          <w:t>6</w:t>
        </w:r>
      </w:fldSimple>
      <w:bookmarkEnd w:id="71"/>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72"/>
      <w:r w:rsidRPr="006843AE">
        <w:rPr>
          <w:rFonts w:cs="Times New Roman"/>
          <w:bCs/>
          <w:iCs w:val="0"/>
          <w:szCs w:val="24"/>
        </w:rPr>
        <w:t xml:space="preserve">n Hypothesis </w:t>
      </w:r>
      <w:commentRangeEnd w:id="72"/>
      <w:r>
        <w:rPr>
          <w:rStyle w:val="CommentReference"/>
          <w:b w:val="0"/>
          <w:iCs w:val="0"/>
        </w:rPr>
        <w:commentReference w:id="72"/>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73"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Pr="001219A8" w:rsidRDefault="00FD2871"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74"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lastRenderedPageBreak/>
        <w:t>Online Video Content Access</w:t>
      </w:r>
    </w:p>
    <w:p w14:paraId="012D6035" w14:textId="77777777" w:rsidR="009A4703" w:rsidRPr="009A4703" w:rsidRDefault="009A4703" w:rsidP="009A4703"/>
    <w:p w14:paraId="6C887E3C" w14:textId="7D1CBD78"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w:t>
      </w:r>
      <w:r w:rsidR="00036874">
        <w:rPr>
          <w:rFonts w:eastAsia="Times New Roman" w:cs="Times New Roman"/>
          <w:kern w:val="0"/>
          <w:szCs w:val="24"/>
          <w14:ligatures w14:val="none"/>
        </w:rPr>
        <w:t>viewership</w:t>
      </w:r>
      <w:r>
        <w:rPr>
          <w:rFonts w:eastAsia="Times New Roman" w:cs="Times New Roman"/>
          <w:kern w:val="0"/>
          <w:szCs w:val="24"/>
          <w14:ligatures w14:val="none"/>
        </w:rPr>
        <w:t xml:space="preserv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7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75"/>
      <w:r w:rsidR="00F9689E">
        <w:rPr>
          <w:rStyle w:val="CommentReference"/>
        </w:rPr>
        <w:commentReference w:id="7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39C3411D"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w:t>
      </w:r>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 xml:space="preserve">A common trend is observed where views </w:t>
      </w:r>
      <w:r w:rsidR="00036874">
        <w:rPr>
          <w:rFonts w:eastAsia="Times New Roman" w:cs="Times New Roman"/>
          <w:kern w:val="0"/>
          <w:szCs w:val="24"/>
          <w14:ligatures w14:val="none"/>
        </w:rPr>
        <w:t xml:space="preserve">decrease as the video number increases.  In other words, views </w:t>
      </w:r>
      <w:r w:rsidR="00E8789D" w:rsidRPr="00C17C32">
        <w:rPr>
          <w:rFonts w:eastAsia="Times New Roman" w:cs="Times New Roman"/>
          <w:kern w:val="0"/>
          <w:szCs w:val="24"/>
          <w14:ligatures w14:val="none"/>
        </w:rPr>
        <w:t xml:space="preserve">are initially high </w:t>
      </w:r>
      <w:r w:rsidR="00036874">
        <w:rPr>
          <w:rFonts w:eastAsia="Times New Roman" w:cs="Times New Roman"/>
          <w:kern w:val="0"/>
          <w:szCs w:val="24"/>
          <w14:ligatures w14:val="none"/>
        </w:rPr>
        <w:t xml:space="preserve">for the first video within a module </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 xml:space="preserve"> but tend to decrease as the module progresses. </w:t>
      </w:r>
      <w:r w:rsidR="00036874">
        <w:rPr>
          <w:rFonts w:eastAsia="Times New Roman" w:cs="Times New Roman"/>
          <w:kern w:val="0"/>
          <w:szCs w:val="24"/>
          <w14:ligatures w14:val="none"/>
        </w:rPr>
        <w:t xml:space="preserve">Further, views tend to decrease across all videos regardless of the module. </w:t>
      </w:r>
      <w:r w:rsidR="00E8789D" w:rsidRPr="00C17C32">
        <w:rPr>
          <w:rFonts w:eastAsia="Times New Roman" w:cs="Times New Roman"/>
          <w:kern w:val="0"/>
          <w:szCs w:val="24"/>
          <w14:ligatures w14:val="none"/>
        </w:rPr>
        <w:t xml:space="preserve">This pattern suggests that students are most engaged at the beginning of </w:t>
      </w:r>
      <w:r w:rsidR="00036874">
        <w:rPr>
          <w:rFonts w:eastAsia="Times New Roman" w:cs="Times New Roman"/>
          <w:kern w:val="0"/>
          <w:szCs w:val="24"/>
          <w14:ligatures w14:val="none"/>
        </w:rPr>
        <w:t xml:space="preserve">the course and at the beginning of </w:t>
      </w:r>
      <w:r w:rsidR="00E8789D" w:rsidRPr="00C17C32">
        <w:rPr>
          <w:rFonts w:eastAsia="Times New Roman" w:cs="Times New Roman"/>
          <w:kern w:val="0"/>
          <w:szCs w:val="24"/>
          <w14:ligatures w14:val="none"/>
        </w:rPr>
        <w:t>a new topic</w:t>
      </w:r>
      <w:r w:rsidR="00036874">
        <w:rPr>
          <w:rFonts w:eastAsia="Times New Roman" w:cs="Times New Roman"/>
          <w:kern w:val="0"/>
          <w:szCs w:val="24"/>
          <w14:ligatures w14:val="none"/>
        </w:rPr>
        <w:t xml:space="preserve"> (module)</w:t>
      </w:r>
      <w:r w:rsidR="00E8789D" w:rsidRPr="00C17C32">
        <w:rPr>
          <w:rFonts w:eastAsia="Times New Roman" w:cs="Times New Roman"/>
          <w:kern w:val="0"/>
          <w:szCs w:val="24"/>
          <w14:ligatures w14:val="none"/>
        </w:rPr>
        <w:t xml:space="preserve">,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w:t>
      </w:r>
      <w:r w:rsidR="00036874">
        <w:rPr>
          <w:rFonts w:eastAsia="Times New Roman" w:cs="Times New Roman"/>
          <w:kern w:val="0"/>
          <w:szCs w:val="24"/>
          <w14:ligatures w14:val="none"/>
        </w:rPr>
        <w:t>increase</w:t>
      </w:r>
      <w:r w:rsidR="00E8789D" w:rsidRPr="00C17C32">
        <w:rPr>
          <w:rFonts w:eastAsia="Times New Roman" w:cs="Times New Roman"/>
          <w:kern w:val="0"/>
          <w:szCs w:val="24"/>
          <w14:ligatures w14:val="none"/>
        </w:rPr>
        <w:t xml:space="preserve">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w:t>
      </w:r>
    </w:p>
    <w:p w14:paraId="123783BA" w14:textId="77777777" w:rsidR="006C7673" w:rsidRDefault="006C7673" w:rsidP="00E8789D">
      <w:pPr>
        <w:rPr>
          <w:rFonts w:eastAsia="Times New Roman" w:cs="Times New Roman"/>
          <w:kern w:val="0"/>
          <w:szCs w:val="24"/>
          <w14:ligatures w14:val="none"/>
        </w:rPr>
      </w:pPr>
    </w:p>
    <w:p w14:paraId="2F58D310" w14:textId="3F8BA226" w:rsidR="00036874" w:rsidRPr="00087F0E" w:rsidRDefault="00036874" w:rsidP="00E8789D">
      <w:pPr>
        <w:rPr>
          <w:rFonts w:eastAsia="Times New Roman" w:cs="Times New Roman"/>
          <w:kern w:val="0"/>
          <w:szCs w:val="24"/>
          <w14:ligatures w14:val="none"/>
        </w:rPr>
      </w:pPr>
    </w:p>
    <w:p w14:paraId="49F69C68" w14:textId="31DDF3A5" w:rsidR="00042564" w:rsidRDefault="00F30900" w:rsidP="00F30900">
      <w:pPr>
        <w:jc w:val="center"/>
      </w:pPr>
      <w:r>
        <w:rPr>
          <w:noProof/>
        </w:rPr>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76" w:name="_Ref171507947"/>
      <w:r>
        <w:t xml:space="preserve">Figure </w:t>
      </w:r>
      <w:fldSimple w:instr=" SEQ Figure \* ARABIC ">
        <w:r w:rsidR="00CC7746">
          <w:rPr>
            <w:noProof/>
          </w:rPr>
          <w:t>8</w:t>
        </w:r>
      </w:fldSimple>
      <w:bookmarkEnd w:id="76"/>
      <w:r>
        <w:t xml:space="preserve">: </w:t>
      </w:r>
      <w:commentRangeStart w:id="77"/>
      <w:r w:rsidR="00F73DAD">
        <w:t xml:space="preserve">Number of </w:t>
      </w:r>
      <w:r w:rsidRPr="00B25DD1">
        <w:t xml:space="preserve">Views </w:t>
      </w:r>
      <w:commentRangeStart w:id="78"/>
      <w:r w:rsidR="007617E7">
        <w:t>befo</w:t>
      </w:r>
      <w:commentRangeEnd w:id="78"/>
      <w:r w:rsidR="00352EA6">
        <w:rPr>
          <w:rStyle w:val="CommentReference"/>
          <w:b w:val="0"/>
          <w:iCs w:val="0"/>
        </w:rPr>
        <w:commentReference w:id="78"/>
      </w:r>
      <w:r w:rsidR="007617E7">
        <w:t>re final assessment</w:t>
      </w:r>
      <w:commentRangeEnd w:id="77"/>
      <w:r w:rsidR="00551FBE">
        <w:rPr>
          <w:rStyle w:val="CommentReference"/>
          <w:b w:val="0"/>
          <w:iCs w:val="0"/>
        </w:rPr>
        <w:commentReference w:id="77"/>
      </w:r>
    </w:p>
    <w:p w14:paraId="5AB2126A" w14:textId="77777777" w:rsidR="00A22C35" w:rsidRDefault="00A22C35" w:rsidP="009C3992">
      <w:pPr>
        <w:rPr>
          <w:ins w:id="79" w:author="Rovey, Joshua Lucas" w:date="2024-09-24T13:44:00Z" w16du:dateUtc="2024-09-24T18:44:00Z"/>
        </w:rPr>
      </w:pPr>
    </w:p>
    <w:p w14:paraId="0181FD52" w14:textId="693E2753" w:rsidR="009C3992" w:rsidRDefault="009C3992" w:rsidP="00744ADD">
      <w:commentRangeStart w:id="80"/>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despite having the longest view duration, only </w:t>
      </w:r>
      <w:r>
        <w:t>30</w:t>
      </w:r>
      <w:r w:rsidRPr="00087F0E">
        <w:t xml:space="preserve">% of the entire 12-minute video was viewed on </w:t>
      </w:r>
      <w:r w:rsidRPr="00087F0E">
        <w:lastRenderedPageBreak/>
        <w:t xml:space="preserve">average, the smallest fraction of any video. In contrast, the other videos had an average fractional </w:t>
      </w:r>
      <w:commentRangeStart w:id="81"/>
      <w:r w:rsidRPr="00087F0E">
        <w:t xml:space="preserve">viewing duration of </w:t>
      </w:r>
      <w:r>
        <w:t>65</w:t>
      </w:r>
      <w:r w:rsidRPr="00087F0E">
        <w:t>%.</w:t>
      </w:r>
      <w:r w:rsidR="00BB42CE">
        <w:t xml:space="preserve">  </w:t>
      </w:r>
      <w:commentRangeEnd w:id="81"/>
      <w:r w:rsidR="00551FBE">
        <w:rPr>
          <w:rStyle w:val="CommentReference"/>
        </w:rPr>
        <w:commentReference w:id="81"/>
      </w:r>
      <w:r w:rsidR="00BB42CE" w:rsidRPr="00087F0E">
        <w:t xml:space="preserve">This </w:t>
      </w:r>
      <w:r w:rsidR="00036874">
        <w:t xml:space="preserve">suggests that </w:t>
      </w:r>
      <w:r w:rsidR="00BB42CE" w:rsidRPr="00087F0E">
        <w:t>students engaged with the video</w:t>
      </w:r>
      <w:r w:rsidR="00036874">
        <w:t xml:space="preserve"> 23</w:t>
      </w:r>
      <w:r w:rsidR="00BB42CE" w:rsidRPr="00087F0E">
        <w:t xml:space="preserve"> just </w:t>
      </w:r>
      <w:r w:rsidR="00036874">
        <w:t xml:space="preserve">long </w:t>
      </w:r>
      <w:r w:rsidR="00BB42CE" w:rsidRPr="00087F0E">
        <w:t>enough to gather the necessary information</w:t>
      </w:r>
      <w:r w:rsidR="00036874">
        <w:t xml:space="preserve"> to complete</w:t>
      </w:r>
      <w:r w:rsidR="00036874" w:rsidRPr="00087F0E">
        <w:t xml:space="preserve"> two specific quiz questions in Module 3, </w:t>
      </w:r>
      <w:r w:rsidR="00BB42CE" w:rsidRPr="00087F0E">
        <w:t xml:space="preserve"> resulting in lower overall view percentage despite its length.</w:t>
      </w:r>
      <w:r w:rsidR="00BB42CE">
        <w:t xml:space="preserve"> </w:t>
      </w:r>
    </w:p>
    <w:p w14:paraId="72DFF194" w14:textId="77777777" w:rsidR="009C3992" w:rsidRPr="00087F0E" w:rsidRDefault="009C3992" w:rsidP="009C3992"/>
    <w:p w14:paraId="30239998" w14:textId="5BBF5E60" w:rsidR="00CA3372" w:rsidRDefault="009C3992" w:rsidP="00CA3372">
      <w:pPr>
        <w:spacing w:after="240"/>
      </w:pPr>
      <w:r w:rsidRPr="00087F0E">
        <w:t>Introductory videos in Modules 2, 3, and 4</w:t>
      </w:r>
      <w:r w:rsidR="00036874">
        <w:t xml:space="preserve"> </w:t>
      </w:r>
      <w:r w:rsidRPr="00087F0E">
        <w:t xml:space="preserve">consistently showed the </w:t>
      </w:r>
      <w:r w:rsidR="00452A7D">
        <w:t>longest</w:t>
      </w:r>
      <w:r w:rsidRPr="00087F0E">
        <w:t xml:space="preserve"> view durations</w:t>
      </w:r>
      <w:r w:rsidR="00452A7D">
        <w:t xml:space="preserve"> within</w:t>
      </w:r>
      <w:r w:rsidR="00452A7D" w:rsidRPr="00087F0E">
        <w:t xml:space="preserve"> their </w:t>
      </w:r>
      <w:r w:rsidR="00036874">
        <w:t xml:space="preserve">respective </w:t>
      </w:r>
      <w:r w:rsidR="00452A7D" w:rsidRPr="00087F0E">
        <w:t>modules</w:t>
      </w:r>
      <w:r w:rsidR="00452A7D">
        <w:t xml:space="preserve"> with an average of 35 and 34 seconds for Group A and B respectively. While the rest of the </w:t>
      </w:r>
      <w:r w:rsidR="00036874">
        <w:t xml:space="preserve">videos within a </w:t>
      </w:r>
      <w:r w:rsidR="00452A7D">
        <w:t xml:space="preserve">module averaged 30 and 25 seconds for Group A and B respectively. This </w:t>
      </w:r>
      <w:r w:rsidR="00452A7D" w:rsidRPr="00087F0E">
        <w:t>suggest</w:t>
      </w:r>
      <w:r w:rsidR="00452A7D">
        <w:t>s</w:t>
      </w:r>
      <w:r w:rsidR="00452A7D" w:rsidRPr="00087F0E">
        <w:t xml:space="preserve"> that</w:t>
      </w:r>
      <w:r w:rsidR="00A303B8">
        <w:t xml:space="preserve"> </w:t>
      </w:r>
      <w:r w:rsidR="00A303B8" w:rsidRPr="00C812FB">
        <w:t>while students engage more with the introductory videos, they may spend less time on the actual technical content</w:t>
      </w:r>
      <w:r w:rsidR="00452A7D" w:rsidRPr="00087F0E">
        <w:t>.</w:t>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80"/>
      <w:r w:rsidR="00452A7D" w:rsidRPr="00087F0E">
        <w:t>engagement.</w:t>
      </w:r>
      <w:r w:rsidR="00F41F47">
        <w:rPr>
          <w:rStyle w:val="CommentReference"/>
        </w:rPr>
        <w:commentReference w:id="80"/>
      </w:r>
      <w:r w:rsidR="00CA3372">
        <w:t xml:space="preserve"> </w:t>
      </w:r>
    </w:p>
    <w:p w14:paraId="028810D3" w14:textId="77777777" w:rsidR="00F858BE" w:rsidRDefault="00F858BE" w:rsidP="00F858BE">
      <w:r>
        <w:fldChar w:fldCharType="begin"/>
      </w:r>
      <w:r>
        <w:instrText xml:space="preserve"> REF _Ref178014033 \h </w:instrText>
      </w:r>
      <w:r>
        <w:fldChar w:fldCharType="separate"/>
      </w:r>
      <w:r>
        <w:t xml:space="preserve">Figure </w:t>
      </w:r>
      <w:r>
        <w:rPr>
          <w:noProof/>
        </w:rPr>
        <w:t>9</w:t>
      </w:r>
      <w:r>
        <w:fldChar w:fldCharType="end"/>
      </w:r>
      <w:r>
        <w:t xml:space="preserve"> </w:t>
      </w:r>
      <w:r w:rsidRPr="001C20F0">
        <w:t>(</w:t>
      </w:r>
      <w:r>
        <w:t>l</w:t>
      </w:r>
      <w:r w:rsidRPr="001C20F0">
        <w:t xml:space="preserve">eft) </w:t>
      </w:r>
      <w:r>
        <w:t>shows</w:t>
      </w:r>
      <w:r w:rsidRPr="001C20F0">
        <w:t xml:space="preserve"> video </w:t>
      </w:r>
      <w:r>
        <w:t>viewing</w:t>
      </w:r>
      <w:r w:rsidRPr="001C20F0">
        <w:t xml:space="preserve"> during final</w:t>
      </w:r>
      <w:r>
        <w:t xml:space="preserve"> assessment</w:t>
      </w:r>
      <w:r w:rsidRPr="001C20F0">
        <w:t xml:space="preserve"> week</w:t>
      </w:r>
      <w:r>
        <w:t>.</w:t>
      </w:r>
      <w:r w:rsidRPr="001C20F0">
        <w:t xml:space="preserve"> </w:t>
      </w:r>
      <w:r w:rsidRPr="00596F6A">
        <w:t xml:space="preserve">Group A shows minimal interaction with the course videos, with negligible views across most modules. Interestingly, there are </w:t>
      </w:r>
      <w:commentRangeStart w:id="82"/>
      <w:r w:rsidRPr="00596F6A">
        <w:t xml:space="preserve">zero views for the </w:t>
      </w:r>
      <w:r w:rsidRPr="004C0E1D">
        <w:t>video</w:t>
      </w:r>
      <w:r>
        <w:t xml:space="preserve"> 23</w:t>
      </w:r>
      <w:r w:rsidRPr="00596F6A">
        <w:t xml:space="preserve"> in Module 3</w:t>
      </w:r>
      <w:commentRangeEnd w:id="82"/>
      <w:r w:rsidR="000A7B6D">
        <w:rPr>
          <w:rStyle w:val="CommentReference"/>
        </w:rPr>
        <w:commentReference w:id="82"/>
      </w:r>
      <w:r w:rsidRPr="00596F6A">
        <w:t xml:space="preserve">, despite its direct relevance to a computationally intensive question on the final.  Group B's engagement is </w:t>
      </w:r>
      <w:r>
        <w:t xml:space="preserve">higher and </w:t>
      </w:r>
      <w:r w:rsidRPr="00596F6A">
        <w:t xml:space="preserve">more consistent, with </w:t>
      </w:r>
      <w:r>
        <w:t xml:space="preserve">multiple </w:t>
      </w:r>
      <w:r w:rsidRPr="00596F6A">
        <w:t xml:space="preserve">views </w:t>
      </w:r>
      <w:r>
        <w:t>in</w:t>
      </w:r>
      <w:r w:rsidRPr="00596F6A">
        <w:t xml:space="preserve"> each module. A notable peak occurs with </w:t>
      </w:r>
      <w:r>
        <w:t>video 5</w:t>
      </w:r>
      <w:r w:rsidRPr="00596F6A">
        <w:t xml:space="preserve"> of Module 1, which accumulated a total of 15 views. For Modules 2 through 4, Group B's views are generally within the range of 1-6 views, indicating a steady but moderate engagement with the content during finals week.</w:t>
      </w:r>
      <w:r>
        <w:t xml:space="preserve">  We note that group B also did not engage with video 23.</w:t>
      </w:r>
    </w:p>
    <w:p w14:paraId="38FA2700" w14:textId="77777777" w:rsidR="00F858BE" w:rsidRPr="00CF2D64" w:rsidRDefault="00F858BE" w:rsidP="00F858BE"/>
    <w:p w14:paraId="2C5CA25C" w14:textId="1DD581DD" w:rsidR="00F858BE" w:rsidRPr="00B44D69" w:rsidRDefault="00F858BE" w:rsidP="00F858BE">
      <w:pPr>
        <w:spacing w:after="240"/>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835DC6">
        <w:rPr>
          <w:rFonts w:eastAsia="Times New Roman" w:cs="Times New Roman"/>
          <w:kern w:val="0"/>
          <w:szCs w:val="24"/>
          <w14:ligatures w14:val="none"/>
        </w:rPr>
        <w:t>(</w:t>
      </w:r>
      <w:r>
        <w:rPr>
          <w:rFonts w:eastAsia="Times New Roman" w:cs="Times New Roman"/>
          <w:kern w:val="0"/>
          <w:szCs w:val="24"/>
          <w14:ligatures w14:val="none"/>
        </w:rPr>
        <w:t>r</w:t>
      </w:r>
      <w:r w:rsidRPr="00835DC6">
        <w:rPr>
          <w:rFonts w:eastAsia="Times New Roman" w:cs="Times New Roman"/>
          <w:kern w:val="0"/>
          <w:szCs w:val="24"/>
          <w14:ligatures w14:val="none"/>
        </w:rPr>
        <w:t xml:space="preserve">ight) </w:t>
      </w:r>
      <w:r>
        <w:rPr>
          <w:rFonts w:eastAsia="Times New Roman" w:cs="Times New Roman"/>
          <w:kern w:val="0"/>
          <w:szCs w:val="24"/>
          <w14:ligatures w14:val="none"/>
        </w:rPr>
        <w:t>presents</w:t>
      </w:r>
      <w:r w:rsidRPr="00835DC6">
        <w:rPr>
          <w:rFonts w:eastAsia="Times New Roman" w:cs="Times New Roman"/>
          <w:kern w:val="0"/>
          <w:szCs w:val="24"/>
          <w14:ligatures w14:val="none"/>
        </w:rPr>
        <w:t xml:space="preserve"> a breakdown of the average view duration per video</w:t>
      </w:r>
      <w:r>
        <w:rPr>
          <w:rFonts w:eastAsia="Times New Roman" w:cs="Times New Roman"/>
          <w:kern w:val="0"/>
          <w:szCs w:val="24"/>
          <w14:ligatures w14:val="none"/>
        </w:rPr>
        <w:t>.</w:t>
      </w:r>
      <w:r w:rsidRPr="00835DC6">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The </w:t>
      </w:r>
      <w:r w:rsidR="002E18FD">
        <w:rPr>
          <w:rFonts w:eastAsia="Times New Roman" w:cs="Times New Roman"/>
          <w:kern w:val="0"/>
          <w:szCs w:val="24"/>
          <w14:ligatures w14:val="none"/>
        </w:rPr>
        <w:t xml:space="preserve">same </w:t>
      </w:r>
      <w:r w:rsidRPr="00596F6A">
        <w:rPr>
          <w:rFonts w:eastAsia="Times New Roman" w:cs="Times New Roman"/>
          <w:kern w:val="0"/>
          <w:szCs w:val="24"/>
          <w14:ligatures w14:val="none"/>
        </w:rPr>
        <w:t xml:space="preserve">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left is apparent </w:t>
      </w:r>
      <w:r w:rsidR="002E18FD">
        <w:rPr>
          <w:rFonts w:eastAsia="Times New Roman" w:cs="Times New Roman"/>
          <w:kern w:val="0"/>
          <w:szCs w:val="24"/>
          <w14:ligatures w14:val="none"/>
        </w:rPr>
        <w:t xml:space="preserve">in </w:t>
      </w:r>
      <w:r w:rsidR="002E18FD">
        <w:rPr>
          <w:rFonts w:eastAsia="Times New Roman" w:cs="Times New Roman"/>
          <w:kern w:val="0"/>
          <w:szCs w:val="24"/>
          <w14:ligatures w14:val="none"/>
        </w:rPr>
        <w:fldChar w:fldCharType="begin"/>
      </w:r>
      <w:r w:rsidR="002E18FD">
        <w:rPr>
          <w:rFonts w:eastAsia="Times New Roman" w:cs="Times New Roman"/>
          <w:kern w:val="0"/>
          <w:szCs w:val="24"/>
          <w14:ligatures w14:val="none"/>
        </w:rPr>
        <w:instrText xml:space="preserve"> REF _Ref178014033 \h </w:instrText>
      </w:r>
      <w:r w:rsidR="002E18FD">
        <w:rPr>
          <w:rFonts w:eastAsia="Times New Roman" w:cs="Times New Roman"/>
          <w:kern w:val="0"/>
          <w:szCs w:val="24"/>
          <w14:ligatures w14:val="none"/>
        </w:rPr>
      </w:r>
      <w:r w:rsidR="002E18FD">
        <w:rPr>
          <w:rFonts w:eastAsia="Times New Roman" w:cs="Times New Roman"/>
          <w:kern w:val="0"/>
          <w:szCs w:val="24"/>
          <w14:ligatures w14:val="none"/>
        </w:rPr>
        <w:fldChar w:fldCharType="separate"/>
      </w:r>
      <w:r w:rsidR="002E18FD">
        <w:t xml:space="preserve">Figure </w:t>
      </w:r>
      <w:r w:rsidR="002E18FD">
        <w:rPr>
          <w:noProof/>
        </w:rPr>
        <w:t>9</w:t>
      </w:r>
      <w:r w:rsidR="002E18FD">
        <w:rPr>
          <w:rFonts w:eastAsia="Times New Roman" w:cs="Times New Roman"/>
          <w:kern w:val="0"/>
          <w:szCs w:val="24"/>
          <w14:ligatures w14:val="none"/>
        </w:rPr>
        <w:fldChar w:fldCharType="end"/>
      </w:r>
      <w:r w:rsidR="002E18FD">
        <w:rPr>
          <w:rFonts w:eastAsia="Times New Roman" w:cs="Times New Roman"/>
          <w:kern w:val="0"/>
          <w:szCs w:val="24"/>
          <w14:ligatures w14:val="none"/>
        </w:rPr>
        <w:t xml:space="preserve"> right </w:t>
      </w:r>
      <w:r w:rsidRPr="00596F6A">
        <w:rPr>
          <w:rFonts w:eastAsia="Times New Roman" w:cs="Times New Roman"/>
          <w:kern w:val="0"/>
          <w:szCs w:val="24"/>
          <w14:ligatures w14:val="none"/>
        </w:rPr>
        <w:t xml:space="preserve">with Group A showing almost no engagement, resulting in negligible view durations. </w:t>
      </w:r>
      <w:r>
        <w:rPr>
          <w:rFonts w:eastAsia="Times New Roman" w:cs="Times New Roman"/>
          <w:kern w:val="0"/>
          <w:szCs w:val="24"/>
          <w14:ligatures w14:val="none"/>
        </w:rPr>
        <w:t>However, f</w:t>
      </w:r>
      <w:r w:rsidRPr="00596F6A">
        <w:rPr>
          <w:rFonts w:eastAsia="Times New Roman" w:cs="Times New Roman"/>
          <w:kern w:val="0"/>
          <w:szCs w:val="24"/>
          <w14:ligatures w14:val="none"/>
        </w:rPr>
        <w:t xml:space="preserve">or the few videos that Group A did engage with, they </w:t>
      </w:r>
      <w:r>
        <w:rPr>
          <w:rFonts w:eastAsia="Times New Roman" w:cs="Times New Roman"/>
          <w:kern w:val="0"/>
          <w:szCs w:val="24"/>
          <w14:ligatures w14:val="none"/>
        </w:rPr>
        <w:t>played</w:t>
      </w:r>
      <w:r w:rsidRPr="00596F6A">
        <w:rPr>
          <w:rFonts w:eastAsia="Times New Roman" w:cs="Times New Roman"/>
          <w:kern w:val="0"/>
          <w:szCs w:val="24"/>
          <w14:ligatures w14:val="none"/>
        </w:rPr>
        <w:t xml:space="preserve"> the entire video, as indicated by the view durations matching the video lengths</w:t>
      </w:r>
      <w:r w:rsidR="002E18FD">
        <w:rPr>
          <w:rFonts w:eastAsia="Times New Roman" w:cs="Times New Roman"/>
          <w:kern w:val="0"/>
          <w:szCs w:val="24"/>
          <w14:ligatures w14:val="none"/>
        </w:rPr>
        <w:t xml:space="preserve"> for video 5 and 18</w:t>
      </w:r>
      <w:r w:rsidRPr="00596F6A">
        <w:rPr>
          <w:rFonts w:eastAsia="Times New Roman" w:cs="Times New Roman"/>
          <w:kern w:val="0"/>
          <w:szCs w:val="24"/>
          <w14:ligatures w14:val="none"/>
        </w:rPr>
        <w:t xml:space="preserve">. This could imply that Group A students </w:t>
      </w:r>
      <w:r>
        <w:rPr>
          <w:rFonts w:eastAsia="Times New Roman" w:cs="Times New Roman"/>
          <w:kern w:val="0"/>
          <w:szCs w:val="24"/>
          <w14:ligatures w14:val="none"/>
        </w:rPr>
        <w:t>we</w:t>
      </w:r>
      <w:r w:rsidRPr="00596F6A">
        <w:rPr>
          <w:rFonts w:eastAsia="Times New Roman" w:cs="Times New Roman"/>
          <w:kern w:val="0"/>
          <w:szCs w:val="24"/>
          <w14:ligatures w14:val="none"/>
        </w:rPr>
        <w:t>re not actively engaging with the content</w:t>
      </w:r>
      <w:r>
        <w:rPr>
          <w:rFonts w:eastAsia="Times New Roman" w:cs="Times New Roman"/>
          <w:kern w:val="0"/>
          <w:szCs w:val="24"/>
          <w14:ligatures w14:val="none"/>
        </w:rPr>
        <w:t>,</w:t>
      </w:r>
      <w:r w:rsidRPr="00596F6A">
        <w:rPr>
          <w:rFonts w:eastAsia="Times New Roman" w:cs="Times New Roman"/>
          <w:kern w:val="0"/>
          <w:szCs w:val="24"/>
          <w14:ligatures w14:val="none"/>
        </w:rPr>
        <w:t xml:space="preserve"> but rather letting the videos play through to the end</w:t>
      </w:r>
      <w:r w:rsidR="002E18FD">
        <w:rPr>
          <w:rFonts w:eastAsia="Times New Roman" w:cs="Times New Roman"/>
          <w:kern w:val="0"/>
          <w:szCs w:val="24"/>
          <w14:ligatures w14:val="none"/>
        </w:rPr>
        <w:t xml:space="preserve"> while they were engaged in another task</w:t>
      </w:r>
      <w:r w:rsidRPr="00596F6A">
        <w:rPr>
          <w:rFonts w:eastAsia="Times New Roman" w:cs="Times New Roman"/>
          <w:kern w:val="0"/>
          <w:szCs w:val="24"/>
          <w14:ligatures w14:val="none"/>
        </w:rPr>
        <w:t>. On the other hand, Group B's view durations range from 0 to 200 seconds. None of the view durations for Group B during finals week correspond to the full length of the videos, which may suggest that students are selectively watching specific segments of the videos to review particular topics or find answers for the final exam.</w:t>
      </w:r>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44EC4CF9" wp14:editId="3B16BA41">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510676DA" w14:textId="13E4C60A" w:rsidR="001F450D" w:rsidRDefault="00CC7746" w:rsidP="00332E56">
      <w:pPr>
        <w:pStyle w:val="Caption"/>
        <w:jc w:val="center"/>
        <w:rPr>
          <w:rFonts w:cs="Times New Roman"/>
          <w:bCs/>
          <w:iCs w:val="0"/>
          <w:szCs w:val="24"/>
        </w:rPr>
      </w:pPr>
      <w:bookmarkStart w:id="83" w:name="_Ref178014033"/>
      <w:r>
        <w:t xml:space="preserve">Figure </w:t>
      </w:r>
      <w:fldSimple w:instr=" SEQ Figure \* ARABIC ">
        <w:r>
          <w:rPr>
            <w:noProof/>
          </w:rPr>
          <w:t>9</w:t>
        </w:r>
      </w:fldSimple>
      <w:bookmarkEnd w:id="83"/>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84"/>
      <w:r w:rsidR="007617E7">
        <w:rPr>
          <w:rFonts w:cs="Times New Roman"/>
          <w:bCs/>
          <w:iCs w:val="0"/>
          <w:szCs w:val="24"/>
        </w:rPr>
        <w:t xml:space="preserve"> </w:t>
      </w:r>
      <w:commentRangeEnd w:id="84"/>
      <w:r w:rsidR="00352EA6">
        <w:rPr>
          <w:rStyle w:val="CommentReference"/>
          <w:b w:val="0"/>
          <w:iCs w:val="0"/>
        </w:rPr>
        <w:commentReference w:id="84"/>
      </w:r>
      <w:r w:rsidR="00811BDE" w:rsidRPr="00C97CA7">
        <w:rPr>
          <w:rFonts w:cs="Times New Roman"/>
          <w:bCs/>
          <w:iCs w:val="0"/>
          <w:szCs w:val="24"/>
        </w:rPr>
        <w:t xml:space="preserve">During </w:t>
      </w:r>
      <w:commentRangeStart w:id="85"/>
      <w:commentRangeStart w:id="86"/>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commentRangeEnd w:id="85"/>
      <w:r w:rsidR="00EC4467">
        <w:rPr>
          <w:rStyle w:val="CommentReference"/>
          <w:b w:val="0"/>
          <w:iCs w:val="0"/>
        </w:rPr>
        <w:commentReference w:id="85"/>
      </w:r>
      <w:commentRangeEnd w:id="86"/>
      <w:r w:rsidR="00332E56">
        <w:rPr>
          <w:rStyle w:val="CommentReference"/>
          <w:b w:val="0"/>
          <w:iCs w:val="0"/>
        </w:rPr>
        <w:commentReference w:id="86"/>
      </w:r>
    </w:p>
    <w:p w14:paraId="480692F3" w14:textId="77777777" w:rsidR="00332E56" w:rsidRPr="00332E56" w:rsidRDefault="00332E56" w:rsidP="00332E56"/>
    <w:p w14:paraId="1E5B85DA" w14:textId="196A08EA" w:rsidR="00F858BE" w:rsidRPr="00D03950" w:rsidRDefault="00F858BE" w:rsidP="00D03950">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Table </w:t>
      </w:r>
      <w:r>
        <w:rPr>
          <w:noProof/>
        </w:rPr>
        <w:t>7</w:t>
      </w:r>
      <w:r>
        <w:rPr>
          <w:rFonts w:eastAsia="Times New Roman" w:cs="Times New Roman"/>
          <w:kern w:val="0"/>
          <w:szCs w:val="24"/>
          <w14:ligatures w14:val="none"/>
        </w:rPr>
        <w:fldChar w:fldCharType="end"/>
      </w:r>
      <w:r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w:t>
      </w:r>
      <w:r w:rsidR="00AA3277">
        <w:rPr>
          <w:rFonts w:eastAsia="Times New Roman" w:cs="Times New Roman"/>
          <w:kern w:val="0"/>
          <w:szCs w:val="24"/>
          <w14:ligatures w14:val="none"/>
        </w:rPr>
        <w:t>T</w:t>
      </w:r>
      <w:r w:rsidRPr="00596F6A">
        <w:rPr>
          <w:rFonts w:eastAsia="Times New Roman" w:cs="Times New Roman"/>
          <w:kern w:val="0"/>
          <w:szCs w:val="24"/>
          <w14:ligatures w14:val="none"/>
        </w:rPr>
        <w:t>he null</w:t>
      </w:r>
      <w:commentRangeStart w:id="87"/>
      <w:r w:rsidRPr="00596F6A">
        <w:rPr>
          <w:rFonts w:eastAsia="Times New Roman" w:cs="Times New Roman"/>
          <w:kern w:val="0"/>
          <w:szCs w:val="24"/>
          <w14:ligatures w14:val="none"/>
        </w:rPr>
        <w:t xml:space="preserve"> hypothesis </w:t>
      </w:r>
      <w:r w:rsidR="00A303B8" w:rsidRPr="001E13CA">
        <w:rPr>
          <w:rFonts w:eastAsia="Times New Roman" w:cs="Times New Roman"/>
          <w:kern w:val="0"/>
          <w:szCs w:val="24"/>
          <w14:ligatures w14:val="none"/>
        </w:rPr>
        <w:t xml:space="preserve">posits that there is no significant difference in the view counts and view durations between the two groups, both during the course and the final assessment week. The alternative hypothesis is that a difference does exist. Before the final assessment week, the resulting p-values for the views (8.4e-1) and view duration (9.1e-1) exceed the predetermined alpha level of 0.01, indicating insufficient evidence to reject the null hypothesis. Consequently, we cannot conclude that there is a statistically significant difference in the engagement metrics between the groups before the final assessment week. However, during the final assessment week, the analysis yields p-values of 9.1e-09 for views and 1.5e-06 for view duration, both significantly lower than the alpha threshold. </w:t>
      </w:r>
      <w:commentRangeStart w:id="88"/>
      <w:r w:rsidRPr="00596F6A">
        <w:rPr>
          <w:rFonts w:eastAsia="Times New Roman" w:cs="Times New Roman"/>
          <w:kern w:val="0"/>
          <w:szCs w:val="24"/>
          <w14:ligatures w14:val="none"/>
        </w:rPr>
        <w:t xml:space="preserve"> This provides strong eviden</w:t>
      </w:r>
      <w:commentRangeEnd w:id="87"/>
      <w:r w:rsidR="00AA3277">
        <w:rPr>
          <w:rStyle w:val="CommentReference"/>
        </w:rPr>
        <w:commentReference w:id="87"/>
      </w:r>
      <w:r w:rsidRPr="00596F6A">
        <w:rPr>
          <w:rFonts w:eastAsia="Times New Roman" w:cs="Times New Roman"/>
          <w:kern w:val="0"/>
          <w:szCs w:val="24"/>
          <w14:ligatures w14:val="none"/>
        </w:rPr>
        <w:t>ce to reject the null hypothesis in favor of the alternative, suggesting that Group B's engagement with the course content was indeed higher than that of Group A during the final</w:t>
      </w:r>
      <w:r>
        <w:rPr>
          <w:rFonts w:eastAsia="Times New Roman" w:cs="Times New Roman"/>
          <w:kern w:val="0"/>
          <w:szCs w:val="24"/>
          <w14:ligatures w14:val="none"/>
        </w:rPr>
        <w:t xml:space="preserve"> assessment</w:t>
      </w:r>
      <w:r w:rsidRPr="00596F6A">
        <w:rPr>
          <w:rFonts w:eastAsia="Times New Roman" w:cs="Times New Roman"/>
          <w:kern w:val="0"/>
          <w:szCs w:val="24"/>
          <w14:ligatures w14:val="none"/>
        </w:rPr>
        <w:t xml:space="preserve"> we</w:t>
      </w:r>
      <w:commentRangeEnd w:id="88"/>
      <w:r w:rsidR="00AA3277">
        <w:rPr>
          <w:rStyle w:val="CommentReference"/>
        </w:rPr>
        <w:commentReference w:id="88"/>
      </w:r>
      <w:r w:rsidRPr="00596F6A">
        <w:rPr>
          <w:rFonts w:eastAsia="Times New Roman" w:cs="Times New Roman"/>
          <w:kern w:val="0"/>
          <w:szCs w:val="24"/>
          <w14:ligatures w14:val="none"/>
        </w:rPr>
        <w:t>ek.</w:t>
      </w: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89" w:name="_Ref168595896"/>
    </w:p>
    <w:p w14:paraId="067FD07F" w14:textId="7221341C" w:rsidR="00811BDE" w:rsidRDefault="00811BDE" w:rsidP="00811BDE">
      <w:pPr>
        <w:pStyle w:val="Caption"/>
        <w:keepNext/>
        <w:jc w:val="center"/>
      </w:pPr>
      <w:bookmarkStart w:id="90" w:name="_Ref171508296"/>
      <w:r>
        <w:t xml:space="preserve">Table </w:t>
      </w:r>
      <w:fldSimple w:instr=" SEQ Table \* ARABIC ">
        <w:r w:rsidR="00985112">
          <w:rPr>
            <w:noProof/>
          </w:rPr>
          <w:t>7</w:t>
        </w:r>
      </w:fldSimple>
      <w:bookmarkEnd w:id="90"/>
      <w:r>
        <w:t xml:space="preserve">: </w:t>
      </w:r>
      <w:r w:rsidRPr="00F36DA9">
        <w:t>View and View Duration Hypothesis Results</w:t>
      </w:r>
    </w:p>
    <w:p w14:paraId="31B6DEB7" w14:textId="77777777" w:rsidR="00332E56" w:rsidRPr="00332E56" w:rsidRDefault="00332E56" w:rsidP="00332E56"/>
    <w:bookmarkEnd w:id="89"/>
    <w:p w14:paraId="7B5EF677" w14:textId="641048ED" w:rsidR="00D03950" w:rsidRPr="00D03950" w:rsidRDefault="00D03950" w:rsidP="00D03950"/>
    <w:p w14:paraId="5CA82F0E" w14:textId="21767DC0" w:rsidR="00BF19A7" w:rsidRDefault="00BF19A7" w:rsidP="00BF19A7">
      <w:pPr>
        <w:pStyle w:val="Heading3"/>
        <w:rPr>
          <w:rFonts w:eastAsia="Times New Roman"/>
        </w:rPr>
      </w:pPr>
      <w:r>
        <w:rPr>
          <w:rFonts w:eastAsia="Times New Roman"/>
        </w:rPr>
        <w:lastRenderedPageBreak/>
        <w:t>Final Assessment Submission Metrics</w:t>
      </w:r>
    </w:p>
    <w:p w14:paraId="3EBF1641" w14:textId="77777777" w:rsidR="00E71682" w:rsidRPr="00E71682" w:rsidRDefault="00E71682" w:rsidP="00E71682"/>
    <w:p w14:paraId="2C6DBB70" w14:textId="077A19D2"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91"/>
      <w:commentRangeStart w:id="92"/>
      <w:commentRangeStart w:id="93"/>
      <w:r w:rsidRPr="00574319">
        <w:t xml:space="preserve">To clarify, for </w:t>
      </w:r>
      <w:r w:rsidR="007E0CE1">
        <w:t xml:space="preserve">the 32 </w:t>
      </w:r>
      <w:r w:rsidRPr="00574319">
        <w:t xml:space="preserve">Group A students, each individual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to </w:t>
      </w:r>
      <w:r w:rsidRPr="00574319">
        <w:t xml:space="preserve"> 1/32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In contrast, Group B students</w:t>
      </w:r>
      <w:r w:rsidR="00AA3277">
        <w:rPr>
          <w:rFonts w:eastAsia="Times New Roman" w:cs="Times New Roman"/>
          <w:kern w:val="0"/>
          <w:szCs w:val="24"/>
          <w14:ligatures w14:val="none"/>
        </w:rPr>
        <w:t>, with exam chunking,</w:t>
      </w:r>
      <w:r w:rsidRPr="00574319">
        <w:rPr>
          <w:rFonts w:eastAsia="Times New Roman" w:cs="Times New Roman"/>
          <w:kern w:val="0"/>
          <w:szCs w:val="24"/>
          <w14:ligatures w14:val="none"/>
        </w:rPr>
        <w:t xml:space="preserve">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of the 2</w:t>
      </w:r>
      <w:r w:rsidR="00332E56">
        <w:rPr>
          <w:rFonts w:eastAsia="Times New Roman" w:cs="Times New Roman"/>
          <w:kern w:val="0"/>
          <w:szCs w:val="24"/>
          <w14:ligatures w14:val="none"/>
        </w:rPr>
        <w:t>5</w:t>
      </w:r>
      <w:r w:rsidR="002A36A8">
        <w:rPr>
          <w:rFonts w:eastAsia="Times New Roman" w:cs="Times New Roman"/>
          <w:kern w:val="0"/>
          <w:szCs w:val="24"/>
          <w14:ligatures w14:val="none"/>
        </w:rPr>
        <w:t xml:space="preserve">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(5/2</w:t>
      </w:r>
      <w:r w:rsidR="00332E56">
        <w:rPr>
          <w:rFonts w:eastAsia="Times New Roman" w:cs="Times New Roman"/>
          <w:kern w:val="0"/>
          <w:szCs w:val="24"/>
          <w14:ligatures w14:val="none"/>
        </w:rPr>
        <w:t>5</w:t>
      </w:r>
      <w:r w:rsidR="002A36A8">
        <w:rPr>
          <w:rFonts w:eastAsia="Times New Roman" w:cs="Times New Roman"/>
          <w:kern w:val="0"/>
          <w:szCs w:val="24"/>
          <w14:ligatures w14:val="none"/>
        </w:rPr>
        <w:t>)x</w:t>
      </w:r>
      <w:r w:rsidRPr="00574319">
        <w:rPr>
          <w:rFonts w:eastAsia="Times New Roman" w:cs="Times New Roman"/>
          <w:kern w:val="0"/>
          <w:szCs w:val="24"/>
          <w14:ligatures w14:val="none"/>
        </w:rPr>
        <w:t>(1/3</w:t>
      </w:r>
      <w:r w:rsidR="002A36A8">
        <w:rPr>
          <w:rFonts w:eastAsia="Times New Roman" w:cs="Times New Roman"/>
          <w:kern w:val="0"/>
          <w:szCs w:val="24"/>
          <w14:ligatures w14:val="none"/>
        </w:rPr>
        <w:t>) = 6.</w:t>
      </w:r>
      <w:r w:rsidR="00332E56">
        <w:rPr>
          <w:rFonts w:eastAsia="Times New Roman" w:cs="Times New Roman"/>
          <w:kern w:val="0"/>
          <w:szCs w:val="24"/>
          <w14:ligatures w14:val="none"/>
        </w:rPr>
        <w:t>6</w:t>
      </w:r>
      <w:r w:rsidR="002A36A8">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91"/>
      <w:r>
        <w:rPr>
          <w:rStyle w:val="CommentReference"/>
        </w:rPr>
        <w:commentReference w:id="91"/>
      </w:r>
      <w:commentRangeEnd w:id="92"/>
      <w:r w:rsidR="00F358E7">
        <w:rPr>
          <w:rStyle w:val="CommentReference"/>
        </w:rPr>
        <w:commentReference w:id="92"/>
      </w:r>
    </w:p>
    <w:p w14:paraId="5ECB0623" w14:textId="78AEC242" w:rsidR="00BF19A7" w:rsidRPr="00081A23" w:rsidRDefault="00574319" w:rsidP="00081A23">
      <w:del w:id="94" w:author="Rovey, Joshua Lucas" w:date="2024-09-24T14:13:00Z" w16du:dateUtc="2024-09-24T19:13:00Z">
        <w:r w:rsidDel="00C938D0">
          <w:rPr>
            <w:rFonts w:eastAsia="Times New Roman" w:cs="Times New Roman"/>
            <w:kern w:val="0"/>
            <w:szCs w:val="24"/>
            <w14:ligatures w14:val="none"/>
          </w:rPr>
          <w:delText xml:space="preserve">   </w:delText>
        </w:r>
        <w:commentRangeEnd w:id="93"/>
        <w:r w:rsidDel="00C938D0">
          <w:rPr>
            <w:rFonts w:eastAsia="Times New Roman" w:cs="Times New Roman"/>
            <w:kern w:val="0"/>
            <w:szCs w:val="24"/>
            <w14:ligatures w14:val="none"/>
          </w:rPr>
          <w:delText xml:space="preserve">  </w:delText>
        </w:r>
        <w:r w:rsidR="00310383" w:rsidDel="00C938D0">
          <w:rPr>
            <w:rStyle w:val="CommentReference"/>
          </w:rPr>
          <w:commentReference w:id="93"/>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95" w:name="_Ref178014119"/>
      <w:r>
        <w:t xml:space="preserve">Figure </w:t>
      </w:r>
      <w:fldSimple w:instr=" SEQ Figure \* ARABIC ">
        <w:r>
          <w:rPr>
            <w:noProof/>
          </w:rPr>
          <w:t>10</w:t>
        </w:r>
      </w:fldSimple>
      <w:bookmarkEnd w:id="95"/>
      <w:r>
        <w:t xml:space="preserve">: </w:t>
      </w:r>
      <w:r w:rsidR="001A3813" w:rsidRPr="00686965">
        <w:t>F</w:t>
      </w:r>
      <w:commentRangeStart w:id="96"/>
      <w:r w:rsidR="001A3813" w:rsidRPr="00686965">
        <w:t>inal Asse</w:t>
      </w:r>
      <w:commentRangeEnd w:id="96"/>
      <w:r w:rsidR="00310383">
        <w:rPr>
          <w:rStyle w:val="CommentReference"/>
          <w:b w:val="0"/>
          <w:iCs w:val="0"/>
        </w:rPr>
        <w:commentReference w:id="96"/>
      </w:r>
      <w:r w:rsidR="001A3813" w:rsidRPr="00686965">
        <w:t>ssme</w:t>
      </w:r>
      <w:commentRangeStart w:id="97"/>
      <w:r w:rsidR="001A3813" w:rsidRPr="00686965">
        <w:t>nt W</w:t>
      </w:r>
      <w:commentRangeEnd w:id="97"/>
      <w:r w:rsidR="00352EA6">
        <w:rPr>
          <w:rStyle w:val="CommentReference"/>
          <w:b w:val="0"/>
          <w:iCs w:val="0"/>
        </w:rPr>
        <w:commentReference w:id="97"/>
      </w:r>
      <w:r w:rsidR="001A3813" w:rsidRPr="00686965">
        <w:t>eek</w:t>
      </w:r>
      <w:commentRangeStart w:id="98"/>
      <w:r w:rsidR="001A3813" w:rsidRPr="00686965">
        <w:t xml:space="preserve"> Submission</w:t>
      </w:r>
      <w:commentRangeEnd w:id="98"/>
      <w:r w:rsidR="00562E0D">
        <w:rPr>
          <w:rStyle w:val="CommentReference"/>
          <w:b w:val="0"/>
          <w:iCs w:val="0"/>
        </w:rPr>
        <w:commentReference w:id="98"/>
      </w:r>
      <w:r w:rsidR="001A3813" w:rsidRPr="00686965">
        <w:t xml:space="preserve"> Metrics</w:t>
      </w:r>
    </w:p>
    <w:p w14:paraId="5EA633E7" w14:textId="77777777" w:rsidR="00056F9C" w:rsidRDefault="00056F9C" w:rsidP="00056F9C"/>
    <w:p w14:paraId="4DBEAD28" w14:textId="4506C2CE"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99"/>
      <w:r w:rsidR="00352EA6">
        <w:t>shows</w:t>
      </w:r>
      <w:r w:rsidR="00352EA6" w:rsidRPr="00A65067">
        <w:t xml:space="preserve"> </w:t>
      </w:r>
      <w:r w:rsidR="00A65067" w:rsidRPr="00A65067">
        <w:t xml:space="preserve">the submission metrics for the final assessment week. </w:t>
      </w:r>
      <w:r w:rsidR="00352EA6">
        <w:t xml:space="preserve">The white number inside the bar is the number of submissions on that particular day.  The black number above the bar is the average score for the submissions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r w:rsidR="00AA3277">
        <w:t>Also on Thursday, t</w:t>
      </w:r>
      <w:r w:rsidR="00841E76">
        <w:t>here were 25 group B submissions with an average technical q</w:t>
      </w:r>
      <w:commentRangeStart w:id="100"/>
      <w:commentRangeStart w:id="101"/>
      <w:r w:rsidR="00841E76">
        <w:t>uiz score of 70.8% a</w:t>
      </w:r>
      <w:commentRangeEnd w:id="100"/>
      <w:r w:rsidR="00675A6E">
        <w:rPr>
          <w:rStyle w:val="CommentReference"/>
        </w:rPr>
        <w:commentReference w:id="100"/>
      </w:r>
      <w:commentRangeEnd w:id="101"/>
      <w:r w:rsidR="00BD5212">
        <w:rPr>
          <w:rStyle w:val="CommentReference"/>
        </w:rPr>
        <w:commentReference w:id="101"/>
      </w:r>
      <w:r w:rsidR="00841E76">
        <w:t>nd these submissions brought the overall student-exam percentage up to 89%.</w:t>
      </w:r>
      <w:r w:rsidR="00920C8B">
        <w:t xml:space="preserve"> </w:t>
      </w:r>
      <w:r w:rsidR="00E202D0" w:rsidRPr="00E202D0">
        <w:t>It is important to note that</w:t>
      </w:r>
      <w:r w:rsidR="00AA3277">
        <w:t>,</w:t>
      </w:r>
      <w:r w:rsidR="00E202D0" w:rsidRPr="00E202D0">
        <w:t xml:space="preserve"> </w:t>
      </w:r>
      <w:r w:rsidR="00AA3277">
        <w:t xml:space="preserve">for group B, Tuesday and Wednesday were dedicated to technical quizzes, whereas </w:t>
      </w:r>
      <w:r w:rsidR="00E202D0" w:rsidRPr="00E202D0">
        <w:t xml:space="preserve">Thursday's session was </w:t>
      </w:r>
      <w:r w:rsidR="00AA3277">
        <w:t>supposed to be</w:t>
      </w:r>
      <w:r w:rsidR="00E202D0" w:rsidRPr="00E202D0">
        <w:t xml:space="preserve"> Interest and Self-Efficacy</w:t>
      </w:r>
      <w:r w:rsidR="00AA3277">
        <w:t xml:space="preserve"> surveys only. </w:t>
      </w:r>
      <w:r w:rsidR="00A303B8">
        <w:t>S</w:t>
      </w:r>
      <w:r w:rsidR="00A303B8" w:rsidRPr="00E202D0">
        <w:t>o,</w:t>
      </w:r>
      <w:r w:rsidR="00E202D0" w:rsidRPr="00E202D0">
        <w:t xml:space="preserve"> </w:t>
      </w:r>
      <w:r w:rsidR="00AA3277">
        <w:t xml:space="preserve">there should have been </w:t>
      </w:r>
      <w:r w:rsidR="00E202D0" w:rsidRPr="00E202D0">
        <w:t xml:space="preserve">no </w:t>
      </w:r>
      <w:r w:rsidR="00AA3277">
        <w:t>technical quiz</w:t>
      </w:r>
      <w:r w:rsidR="00E202D0" w:rsidRPr="00E202D0">
        <w:t xml:space="preserve"> scores</w:t>
      </w:r>
      <w:r w:rsidR="00AA3277">
        <w:t xml:space="preserve"> on Thursday</w:t>
      </w:r>
      <w:r w:rsidR="00E202D0" w:rsidRPr="00E202D0">
        <w:t xml:space="preserve">. </w:t>
      </w:r>
      <w:r w:rsidR="00AA3277">
        <w:t xml:space="preserve"> However, there are technical quiz scores reported for group B on </w:t>
      </w:r>
      <w:r w:rsidR="00AA3277">
        <w:lastRenderedPageBreak/>
        <w:t xml:space="preserve">Thursday, and later, because students completed and submitted the </w:t>
      </w:r>
      <w:r w:rsidR="00E202D0" w:rsidRPr="00E202D0">
        <w:t xml:space="preserve">technical quiz </w:t>
      </w:r>
      <w:r w:rsidR="00AA3277">
        <w:t>a</w:t>
      </w:r>
      <w:r w:rsidR="00E202D0" w:rsidRPr="00E202D0">
        <w:t>fter the deadline.</w:t>
      </w:r>
      <w:r w:rsidR="00841E76">
        <w:t xml:space="preserve"> </w:t>
      </w:r>
      <w:commentRangeEnd w:id="99"/>
      <w:r w:rsidR="009E7EB8">
        <w:rPr>
          <w:rStyle w:val="CommentReference"/>
        </w:rPr>
        <w:commentReference w:id="99"/>
      </w:r>
    </w:p>
    <w:p w14:paraId="5E7FFA0F" w14:textId="77777777" w:rsidR="00A65067" w:rsidRDefault="00A65067" w:rsidP="003E3A97"/>
    <w:p w14:paraId="3668EA3D" w14:textId="2A6994B1" w:rsidR="00A65067" w:rsidRPr="00A65067" w:rsidRDefault="00A65067" w:rsidP="00A65067">
      <w:r w:rsidRPr="00A65067">
        <w:t>For Group A, wh</w:t>
      </w:r>
      <w:r w:rsidR="00AA3277">
        <w:t>o</w:t>
      </w:r>
      <w:r w:rsidRPr="00A65067">
        <w:t xml:space="preserve"> took the unchunked exam, submission</w:t>
      </w:r>
      <w:commentRangeStart w:id="102"/>
      <w:r w:rsidR="00AA3277">
        <w:t>s</w:t>
      </w:r>
      <w:r w:rsidRPr="00A65067">
        <w:t xml:space="preserve"> </w:t>
      </w:r>
      <w:commentRangeEnd w:id="102"/>
      <w:r w:rsidR="00AA3277">
        <w:rPr>
          <w:rStyle w:val="CommentReference"/>
        </w:rPr>
        <w:commentReference w:id="102"/>
      </w:r>
      <w:r w:rsidRPr="00A65067">
        <w:t xml:space="preserve">fluctuated throughout the week. </w:t>
      </w:r>
      <w:r w:rsidR="00AA3277">
        <w:t>O</w:t>
      </w:r>
      <w:r w:rsidRPr="00A65067">
        <w:t>ne student completed the exam on Monday, achieving a mean score of 88. By Tuesday, the number of submissions increased to two, but the mean score dropped to 60. A surge in submissions occurred on Thursday, with five students completing the exam, leading to an improved mean score of 68.8. Two additional submissions were made on Friday</w:t>
      </w:r>
      <w:r w:rsidR="00AA3277">
        <w:t xml:space="preserve"> with </w:t>
      </w:r>
      <w:r w:rsidRPr="00A65067">
        <w:t xml:space="preserve">a mean score of 48. Notably, 21 students submitted their exams after the </w:t>
      </w:r>
      <w:r w:rsidR="00AA3277">
        <w:t>Friday</w:t>
      </w:r>
      <w:r w:rsidRPr="00A65067">
        <w:t xml:space="preserve"> deadline, with an average score of 61.3. Group A's completion </w:t>
      </w:r>
      <w:r w:rsidR="00AA3277">
        <w:t>level</w:t>
      </w:r>
      <w:r w:rsidR="00AA3277" w:rsidRPr="00A65067">
        <w:t xml:space="preserve"> </w:t>
      </w:r>
      <w:r w:rsidRPr="00A65067">
        <w:t xml:space="preserve">reached 100% after the </w:t>
      </w:r>
      <w:r w:rsidR="00A303B8" w:rsidRPr="00A65067">
        <w:t>deadline</w:t>
      </w:r>
      <w:r w:rsidR="00A303B8">
        <w:t>,</w:t>
      </w:r>
      <w:r w:rsidRPr="00A65067">
        <w:t xml:space="preserve"> indicating a spread-out submission pattern over the week.</w:t>
      </w:r>
      <w:r w:rsidR="00AA3277">
        <w:t xml:space="preserve">  There does not appear to be any clear trend </w:t>
      </w:r>
      <w:r w:rsidR="008E26A0">
        <w:t>between</w:t>
      </w:r>
      <w:r w:rsidR="00AA3277">
        <w:t xml:space="preserve"> when the final assessment is submitted and the resulting technical quiz score.  But the data do show that 60% of the group A students with an unchunked exam submitted the final assessment after the </w:t>
      </w:r>
      <w:commentRangeStart w:id="103"/>
      <w:commentRangeStart w:id="104"/>
      <w:r w:rsidR="00AA3277">
        <w:t>deadline</w:t>
      </w:r>
      <w:commentRangeEnd w:id="103"/>
      <w:r w:rsidR="00824D2D">
        <w:rPr>
          <w:rStyle w:val="CommentReference"/>
        </w:rPr>
        <w:commentReference w:id="103"/>
      </w:r>
      <w:commentRangeEnd w:id="104"/>
      <w:r w:rsidR="00A303B8">
        <w:rPr>
          <w:rStyle w:val="CommentReference"/>
        </w:rPr>
        <w:commentReference w:id="104"/>
      </w:r>
      <w:r w:rsidR="00AA3277">
        <w:t>.</w:t>
      </w:r>
    </w:p>
    <w:p w14:paraId="186A4CFC" w14:textId="77777777" w:rsidR="003E3A97" w:rsidRDefault="003E3A97" w:rsidP="003E3A97"/>
    <w:p w14:paraId="41182D9F" w14:textId="29553190" w:rsidR="003E3A97" w:rsidRDefault="003E3A97" w:rsidP="003E3A97">
      <w:r>
        <w:t>In stark contrast, Group B</w:t>
      </w:r>
      <w:r w:rsidR="004552FF">
        <w:t xml:space="preserve">, </w:t>
      </w:r>
      <w:r>
        <w:t>with a chunked exam format</w:t>
      </w:r>
      <w:r w:rsidR="004552FF">
        <w:t xml:space="preserve"> wherein </w:t>
      </w:r>
      <w:r>
        <w:t xml:space="preserve"> </w:t>
      </w:r>
      <w:r w:rsidR="0055770C">
        <w:t>exams and surveys</w:t>
      </w:r>
      <w:r>
        <w:t xml:space="preserve"> </w:t>
      </w:r>
      <w:r w:rsidR="004552FF">
        <w:t>were distributed across</w:t>
      </w:r>
      <w:r>
        <w:t xml:space="preserve"> Tuesday to Thursday, </w:t>
      </w:r>
      <w:r w:rsidR="004552FF">
        <w:t xml:space="preserve">had </w:t>
      </w:r>
      <w:r>
        <w:t xml:space="preserve"> a more uniform </w:t>
      </w:r>
      <w:r w:rsidR="004552FF">
        <w:t xml:space="preserve">submission </w:t>
      </w:r>
      <w:r>
        <w:t>pattern</w:t>
      </w:r>
      <w:r w:rsidR="004552FF">
        <w:t>.</w:t>
      </w:r>
      <w:r>
        <w:t xml:space="preserve"> </w:t>
      </w:r>
      <w:r w:rsidR="004552FF">
        <w:t>T</w:t>
      </w:r>
      <w:r>
        <w:t xml:space="preserve">he </w:t>
      </w:r>
      <w:r w:rsidR="004552FF">
        <w:t xml:space="preserve">percentage of student-exam submissions </w:t>
      </w:r>
      <w:r>
        <w:t xml:space="preserve">for Group B </w:t>
      </w:r>
      <w:r w:rsidR="004552FF">
        <w:t>were 25.3%, 56.0%, and 89.3%</w:t>
      </w:r>
      <w:r>
        <w:t xml:space="preserve">for Tuesday, Wednesday, and Thursday respectively, </w:t>
      </w:r>
      <w:r w:rsidR="004552FF">
        <w:t>which is slightly below the ideal 33%, 66%, and 100%, respectively.</w:t>
      </w:r>
      <w:r>
        <w:t xml:space="preserve">. By Friday, the </w:t>
      </w:r>
      <w:r w:rsidR="004552FF">
        <w:t>percentage of student-exams completed</w:t>
      </w:r>
      <w:r>
        <w:t xml:space="preserve"> had marginally risen to 94.</w:t>
      </w:r>
      <w:r w:rsidR="0055770C">
        <w:t>7</w:t>
      </w:r>
      <w:r>
        <w:t xml:space="preserve">%, with the remaining submissions arriving </w:t>
      </w:r>
      <w:r w:rsidR="00AA3277">
        <w:t xml:space="preserve">further </w:t>
      </w:r>
      <w:r>
        <w:t>after the deadline</w:t>
      </w:r>
      <w:r w:rsidR="0055770C">
        <w:t>.</w:t>
      </w:r>
      <w:r>
        <w:t xml:space="preserve"> </w:t>
      </w:r>
      <w:r w:rsidR="004552FF">
        <w:t xml:space="preserve">In contrast to group A, the percentage of student-exams submitted after the deadline was about 10% for group B.  </w:t>
      </w:r>
      <w:commentRangeStart w:id="105"/>
      <w:r>
        <w:t>Th</w:t>
      </w:r>
      <w:r w:rsidR="004552FF">
        <w:t>e</w:t>
      </w:r>
      <w:r>
        <w:t xml:space="preserve"> structured </w:t>
      </w:r>
      <w:r w:rsidR="004552FF">
        <w:t xml:space="preserve">submissions of group B </w:t>
      </w:r>
      <w:r>
        <w:t xml:space="preserve">contrasts with Group A's </w:t>
      </w:r>
      <w:r w:rsidR="004552FF">
        <w:t xml:space="preserve">delayed and later </w:t>
      </w:r>
      <w:r>
        <w:t xml:space="preserve">completion timeline and suggests that a chunked exam format may </w:t>
      </w:r>
      <w:r w:rsidR="00AA3277">
        <w:t>encourage</w:t>
      </w:r>
      <w:r>
        <w:t xml:space="preserve"> more punctual</w:t>
      </w:r>
      <w:r w:rsidR="004552FF">
        <w:t xml:space="preserve"> and timely</w:t>
      </w:r>
      <w:r>
        <w:t xml:space="preserve"> submissions</w:t>
      </w:r>
      <w:commentRangeEnd w:id="105"/>
      <w:r w:rsidR="00824D2D">
        <w:rPr>
          <w:rStyle w:val="CommentReference"/>
        </w:rPr>
        <w:commentReference w:id="105"/>
      </w:r>
      <w:r>
        <w:t>.</w:t>
      </w:r>
    </w:p>
    <w:p w14:paraId="579B10F1" w14:textId="77777777" w:rsidR="003E3A97" w:rsidRDefault="003E3A97" w:rsidP="003E3A97"/>
    <w:p w14:paraId="72E5C1C4" w14:textId="3FC6B960" w:rsidR="003E3A97" w:rsidRDefault="00A43F71" w:rsidP="003E3A97">
      <w:r>
        <w:t>W</w:t>
      </w:r>
      <w:r w:rsidR="003E3A97">
        <w:t xml:space="preserve">e observe that Group B's mean </w:t>
      </w:r>
      <w:r>
        <w:t xml:space="preserve">technical quiz </w:t>
      </w:r>
      <w:r w:rsidR="003E3A97">
        <w:t xml:space="preserve">scores began high on Tuesday at nearly 79%, which included only part 1 of the chunked exam (modules 1 and 2). </w:t>
      </w:r>
      <w:r>
        <w:t>T</w:t>
      </w:r>
      <w:r w:rsidR="003E3A97">
        <w:t>he mean score decreased to about 74%</w:t>
      </w:r>
      <w:r>
        <w:t xml:space="preserve"> for the Wednesday submissions</w:t>
      </w:r>
      <w:r w:rsidR="003E3A97">
        <w:t xml:space="preserve">, </w:t>
      </w:r>
      <w:r>
        <w:t xml:space="preserve">which included </w:t>
      </w:r>
      <w:r w:rsidR="003E3A97">
        <w:t xml:space="preserve">both the second part of the </w:t>
      </w:r>
      <w:r>
        <w:t>technical quiz</w:t>
      </w:r>
      <w:r w:rsidR="003E3A97">
        <w:t xml:space="preserve"> and late submissions from part 1. </w:t>
      </w:r>
      <w:r>
        <w:t xml:space="preserve">The late technical quizzes received on </w:t>
      </w:r>
      <w:r w:rsidR="003E3A97">
        <w:t>Thursday</w:t>
      </w:r>
      <w:r>
        <w:t>, Friday or beyond had a mean of about</w:t>
      </w:r>
      <w:r w:rsidR="003E3A97">
        <w:t xml:space="preserve"> 70%</w:t>
      </w:r>
      <w:r>
        <w:t>, 65%, and 33%, respectively</w:t>
      </w:r>
      <w:r w:rsidR="003E3A97">
        <w:t xml:space="preserve">. </w:t>
      </w:r>
      <w:r>
        <w:t xml:space="preserve"> These data suggest that later submissions have lower scores for group B, which is to be contrasted with group A where no trend was discernible. </w:t>
      </w:r>
    </w:p>
    <w:p w14:paraId="216AE126" w14:textId="2326109B" w:rsidR="00056F9C" w:rsidRDefault="00056F9C" w:rsidP="00F66A0F">
      <w:pPr>
        <w:pStyle w:val="Heading1"/>
      </w:pPr>
      <w:r>
        <w:t>Discussion</w:t>
      </w:r>
    </w:p>
    <w:p w14:paraId="7F2383CC" w14:textId="668DEEFA" w:rsidR="00D54C0F" w:rsidRDefault="00D54C0F" w:rsidP="00D54C0F">
      <w:commentRangeStart w:id="106"/>
      <w:r w:rsidRPr="00D54C0F">
        <w:t>The primary aim of our data analysis is to meticulously identify and understand any significant disparities in the behavior of the two groups both before and during the final examination period. By closely examining these engagement patterns, we aim to establish a baseline of comparability between the groups. This is a crucial step in ensuring that any observed differences in performance can be confidently attributed to the impact of the modified final assessment structure, rather than pre-existing variations in study behavior or content interaction</w:t>
      </w:r>
      <w:commentRangeEnd w:id="106"/>
      <w:r w:rsidR="002C7955">
        <w:rPr>
          <w:rStyle w:val="CommentReference"/>
        </w:rPr>
        <w:commentReference w:id="106"/>
      </w:r>
      <w:r w:rsidRPr="00D54C0F">
        <w:t>.</w:t>
      </w:r>
    </w:p>
    <w:p w14:paraId="58F69F14" w14:textId="77777777" w:rsidR="00D54C0F" w:rsidRDefault="00D54C0F" w:rsidP="00D54C0F"/>
    <w:p w14:paraId="34F6474A" w14:textId="6D1C16F8" w:rsidR="00E138AD" w:rsidRDefault="00E138AD" w:rsidP="00E138AD">
      <w:r>
        <w:t>In general, these discussion sections should bring together your data/results/evidence (described above) and literature (what others have observed) to attempt to explain the results you observed.  This requires lots of literature citations:</w:t>
      </w:r>
    </w:p>
    <w:p w14:paraId="6719AF82" w14:textId="2220F807" w:rsidR="00E138AD" w:rsidRDefault="00E138AD" w:rsidP="00E138AD">
      <w:pPr>
        <w:pStyle w:val="ListParagraph"/>
        <w:numPr>
          <w:ilvl w:val="0"/>
          <w:numId w:val="24"/>
        </w:numPr>
      </w:pPr>
      <w:r>
        <w:t xml:space="preserve">What has been found in literature about the topic of the Discussion Section, e.g., interest and self-efficacy and how they are related to each other, e.g.,  A study by Rottinghaus, Larson, and Borgen (2003) suggests that self-efficacy can influence the development of </w:t>
      </w:r>
      <w:r>
        <w:lastRenderedPageBreak/>
        <w:t>interest through mastery experiences, indicating that a moderate level of self-efficacy is necessary to sustain interest.  And many more literature citations about this topic (interest, self-efficacy)</w:t>
      </w:r>
    </w:p>
    <w:p w14:paraId="5F6EEEF5" w14:textId="77777777" w:rsidR="00E138AD" w:rsidRDefault="00E138AD" w:rsidP="00E138AD">
      <w:pPr>
        <w:pStyle w:val="ListParagraph"/>
        <w:numPr>
          <w:ilvl w:val="0"/>
          <w:numId w:val="24"/>
        </w:numPr>
      </w:pPr>
      <w:r>
        <w:t>How your data agree with those previous study conclusions.</w:t>
      </w:r>
    </w:p>
    <w:p w14:paraId="3DD219F3" w14:textId="77777777" w:rsidR="00E138AD" w:rsidRDefault="00E138AD" w:rsidP="00E138AD">
      <w:pPr>
        <w:pStyle w:val="ListParagraph"/>
        <w:numPr>
          <w:ilvl w:val="0"/>
          <w:numId w:val="24"/>
        </w:numPr>
      </w:pPr>
      <w:r>
        <w:t>How your data may not agree with those previous study conclusions.</w:t>
      </w:r>
    </w:p>
    <w:p w14:paraId="403A5D2A" w14:textId="77777777" w:rsidR="00E138AD" w:rsidRDefault="00E138AD" w:rsidP="00E138AD"/>
    <w:p w14:paraId="1A14DE97" w14:textId="77777777" w:rsidR="00E138AD" w:rsidRDefault="00E138AD" w:rsidP="00E138AD">
      <w:r>
        <w:t>Maybe start by stating the main things your study showed:</w:t>
      </w:r>
    </w:p>
    <w:p w14:paraId="2DAC0187" w14:textId="564182EC" w:rsidR="00E138AD" w:rsidRDefault="00E138AD" w:rsidP="00E138AD">
      <w:r>
        <w:t>The group with the higher self-efficacy had lower interest (i.e., group B)?</w:t>
      </w:r>
    </w:p>
    <w:p w14:paraId="1624F079" w14:textId="4A3F3448" w:rsidR="00E138AD" w:rsidRDefault="00E138AD" w:rsidP="00E138AD">
      <w:r>
        <w:t>The group with lower self-efficacy had higher interest?</w:t>
      </w:r>
    </w:p>
    <w:p w14:paraId="727F901D" w14:textId="2D145EBB" w:rsidR="00E138AD" w:rsidRDefault="00E138AD" w:rsidP="00E138AD">
      <w:r>
        <w:t>Self-efficacy increased for both groups throughout the course.</w:t>
      </w:r>
    </w:p>
    <w:p w14:paraId="14A2FDFB" w14:textId="263088B3" w:rsidR="00E138AD" w:rsidRDefault="00E138AD" w:rsidP="00E138AD">
      <w:r>
        <w:t>Interest stayed about the same for both groups.</w:t>
      </w:r>
    </w:p>
    <w:p w14:paraId="08CD9676" w14:textId="627676C4" w:rsidR="00E138AD" w:rsidRDefault="00E138AD" w:rsidP="00E138AD">
      <w:r>
        <w:t>What are the main things your study showed regarding interest, self-efficacy, engagement, technical knowledge gain (as evidenced by quizzes)?</w:t>
      </w:r>
    </w:p>
    <w:p w14:paraId="5457D020" w14:textId="77777777" w:rsidR="00E138AD" w:rsidRDefault="00E138AD" w:rsidP="00E138AD"/>
    <w:p w14:paraId="1B4EE4D7" w14:textId="77777777" w:rsidR="00E138AD" w:rsidRPr="00A303B8" w:rsidRDefault="00E138AD" w:rsidP="00A303B8"/>
    <w:p w14:paraId="2FA6C2BF" w14:textId="2C2E462C" w:rsidR="00E138AD" w:rsidRDefault="00E138AD" w:rsidP="00E138AD">
      <w:pPr>
        <w:pStyle w:val="Heading2"/>
        <w:rPr>
          <w:rFonts w:eastAsia="Times New Roman"/>
        </w:rPr>
      </w:pPr>
      <w:r>
        <w:rPr>
          <w:rFonts w:eastAsia="Times New Roman"/>
        </w:rPr>
        <w:t>Inverse Relationship between Self-efficacy and Interest</w:t>
      </w:r>
    </w:p>
    <w:p w14:paraId="43CFBF52" w14:textId="77777777" w:rsidR="00D54C0F" w:rsidRDefault="00D54C0F" w:rsidP="00D54C0F"/>
    <w:p w14:paraId="796CBAFD" w14:textId="7AA0C9D5" w:rsidR="006F531A" w:rsidRDefault="00E33112" w:rsidP="006F531A">
      <w:r>
        <w:t>One aspect of our</w:t>
      </w:r>
      <w:r w:rsidR="006F531A" w:rsidRPr="006F531A">
        <w:t xml:space="preserve"> study explored the relationship between self-efficacy, interest, and engagement patterns in two groups of students throughout a course, focusing on changes before and during the final examination period. A key finding was that self-efficacy increased for both groups from pre- to post-assessments, with Group B consistently reporting higher self-efficacy than Group A. Meanwhile, interest levels remained relatively stable, with Group A showing higher initial interest that fluctuated mid-course but returned to its original level by the final. </w:t>
      </w:r>
    </w:p>
    <w:p w14:paraId="273481D5" w14:textId="77777777" w:rsidR="00A52972" w:rsidRPr="006F531A" w:rsidRDefault="00A52972" w:rsidP="006F531A"/>
    <w:p w14:paraId="5E05F889" w14:textId="77777777" w:rsidR="00E33112" w:rsidRDefault="00E33112" w:rsidP="00E33112">
      <w:r>
        <w:t>The rise in self-efficacy observed across both groups aligns with previous research demonstrating that self-efficacy tends to increase as individuals gain experience and develop confidence in their abilities (Schweder &amp; Raufelder, 2022). However, while confidence improved, interest levels showed minimal change, suggesting that self-efficacy alone may not necessarily drive heightened interest. This notion is supported by Fryer et al. (2022), who found that while self-efficacy can predict academic achievement, it does not always correspond to shifts in interest, highlighting a more nuanced relationship between these variables.</w:t>
      </w:r>
    </w:p>
    <w:p w14:paraId="261C7AA9" w14:textId="77777777" w:rsidR="00E33112" w:rsidRDefault="00E33112" w:rsidP="00E33112"/>
    <w:p w14:paraId="2D9A6589" w14:textId="77777777" w:rsidR="00E33112" w:rsidRDefault="00E33112" w:rsidP="00E33112">
      <w:r>
        <w:t>Interestingly, our data revealed an inverse relationship between self-efficacy and interest. Group B, despite consistently higher self-efficacy, reported lower interest compared to Group A, which maintained a higher interest level despite lower self-efficacy. This suggests that students may engage more in areas where they feel less competent, perceiving greater potential for growth. Hirshfield and Chachra (2019) similarly found that task mastery does not always lead to increased engagement, especially when students are confident in their abilities. This could explain why Group B’s high self-efficacy did not lead to a significant increase in interest—confidence might reduce the need for exploratory learning.</w:t>
      </w:r>
    </w:p>
    <w:p w14:paraId="1735FED5" w14:textId="77777777" w:rsidR="00E33112" w:rsidRDefault="00E33112" w:rsidP="00E33112"/>
    <w:p w14:paraId="0D7DDE7D" w14:textId="77777777" w:rsidR="00E33112" w:rsidRDefault="00E33112" w:rsidP="00E33112">
      <w:r>
        <w:t xml:space="preserve">Engagement patterns between the groups further illustrated this dynamic. Group A’s engagement declined as the course progressed, particularly during finals week, potentially due to their lower self-efficacy and fluctuating interest. Schweder and Raufelder (2022) observed similar patterns, noting that lower self-efficacy tends to result in disengagement under academic pressure. In contrast, Group B’s sustained self-efficacy translated into consistent engagement, particularly </w:t>
      </w:r>
      <w:r>
        <w:lastRenderedPageBreak/>
        <w:t>during high-pressure periods like the final exam. Fryer et al. (2022) reinforce this by highlighting that higher self-efficacy is strongly linked to continued engagement and knowledge acquisition under challenging conditions.</w:t>
      </w:r>
    </w:p>
    <w:p w14:paraId="30CD2239" w14:textId="77777777" w:rsidR="00E33112" w:rsidRDefault="00E33112" w:rsidP="00E33112"/>
    <w:p w14:paraId="48A6C31E" w14:textId="77777777" w:rsidR="00E33112" w:rsidRDefault="00E33112" w:rsidP="00E33112">
      <w:r>
        <w:t>Mastery experiences, as Talsma et al. (2020) note, play a critical role in maintaining engagement by building self-efficacy. This likely explains Group B’s steady interaction with course materials, particularly the course videos, as their self-confidence allowed for more structured approaches to learning. De Fátima Goulão’s (2014) findings further support this, showing that while self-efficacy positively correlates with academic performance, it does not necessarily increase interest, indicating that fostering both requires distinct strategies.</w:t>
      </w:r>
    </w:p>
    <w:p w14:paraId="40982AA5" w14:textId="77777777" w:rsidR="00E33112" w:rsidRDefault="00E33112" w:rsidP="00E33112"/>
    <w:p w14:paraId="47D862A7" w14:textId="28A8C021" w:rsidR="006F531A" w:rsidRDefault="00E33112" w:rsidP="00E33112">
      <w:r>
        <w:t>Moreover, engagement metrics from our study suggest that Group A’s initial enthusiasm waned due to insufficient self-efficacy to sustain it over time. Rottinghaus, Larson, and Borgen (2003) emphasize that a moderate level of self-efficacy is crucial to maintaining interest, as it drives curiosity through mastery experiences. While Group A’s engagement may have been fueled by their perceived competence early on, as reflected in their self-efficacy mean of 6.1, it ultimately wasn’t enough to maintain consistent engagement throughout the course.</w:t>
      </w:r>
    </w:p>
    <w:p w14:paraId="52F38481" w14:textId="77777777" w:rsidR="00E33112" w:rsidRPr="006F531A" w:rsidRDefault="00E33112" w:rsidP="00E33112"/>
    <w:p w14:paraId="52D2FEF1" w14:textId="77777777" w:rsidR="006F531A" w:rsidRPr="006F531A" w:rsidRDefault="006F531A" w:rsidP="006F531A">
      <w:r w:rsidRPr="006F531A">
        <w:t>Conversely, Group B's consistently higher self-efficacy (mean of 6.6) likely contributed to their steady engagement, even during finals week, when they demonstrated higher interaction with the course videos. This is supported by the hypothesis tests, which showed a statistically significant difference in engagement between the two groups during the final examination period, with Group B showing greater engagement. These findings suggest that while self-efficacy supports sustained engagement, educators should also focus on maintaining interest through varied and stimulating learning opportunities.</w:t>
      </w:r>
    </w:p>
    <w:p w14:paraId="2F6D4628" w14:textId="77777777" w:rsidR="00D975E7" w:rsidRDefault="00D975E7" w:rsidP="008F3BAB">
      <w:pPr>
        <w:rPr>
          <w:ins w:id="107" w:author="Rovey, Joshua Lucas" w:date="2024-10-03T15:22:00Z" w16du:dateUtc="2024-10-03T20:22:00Z"/>
        </w:rPr>
      </w:pPr>
    </w:p>
    <w:p w14:paraId="2D7745E3" w14:textId="77777777" w:rsidR="008F3BAB" w:rsidRPr="00F66A0F" w:rsidRDefault="008F3BAB" w:rsidP="008F3BAB"/>
    <w:p w14:paraId="4CF1D94E" w14:textId="0372E73C" w:rsidR="00237DEE" w:rsidRDefault="00237DEE" w:rsidP="00F66A0F">
      <w:pPr>
        <w:pStyle w:val="Heading2"/>
        <w:rPr>
          <w:rFonts w:eastAsia="Times New Roman"/>
        </w:rPr>
      </w:pPr>
      <w:r w:rsidRPr="00E23678">
        <w:rPr>
          <w:rFonts w:eastAsia="Times New Roman"/>
        </w:rPr>
        <w:t>Te</w:t>
      </w:r>
      <w:commentRangeStart w:id="108"/>
      <w:r w:rsidRPr="00E23678">
        <w:rPr>
          <w:rFonts w:eastAsia="Times New Roman"/>
        </w:rPr>
        <w:t>chnical Quizzes Scores</w:t>
      </w:r>
      <w:commentRangeEnd w:id="108"/>
      <w:r w:rsidR="00D975E7">
        <w:rPr>
          <w:rStyle w:val="CommentReference"/>
          <w:rFonts w:eastAsiaTheme="minorHAnsi" w:cstheme="minorBidi"/>
        </w:rPr>
        <w:commentReference w:id="108"/>
      </w:r>
    </w:p>
    <w:p w14:paraId="50D882ED" w14:textId="77777777" w:rsidR="008F3BAB" w:rsidRDefault="008F3BAB" w:rsidP="008F3BAB"/>
    <w:p w14:paraId="26EFB22B" w14:textId="77777777" w:rsidR="002D0714" w:rsidRDefault="002D0714" w:rsidP="002D0714">
      <w:bookmarkStart w:id="109" w:name="_Hlk180015837"/>
      <w:commentRangeStart w:id="110"/>
      <w:r w:rsidRPr="0046575C">
        <w:t>The data indicates that students in both Group A and Group B began the course with comparable foundational knowledge, as evidenced by their closely matched pre-course technical quiz scores—Group A achieving a mean score of 52.5326% and Group B 50.3833%. This trend continued throughout the course, with mid-course quiz scores also reflecting a similar level of understanding; Group A scored a mean of 61.0% while Group B scored 70.1%. This suggests that both groups engaged with and comprehended the course material at a similar rate.</w:t>
      </w:r>
    </w:p>
    <w:p w14:paraId="5492E87F" w14:textId="77777777" w:rsidR="002D0714" w:rsidRPr="0046575C" w:rsidRDefault="002D0714" w:rsidP="002D0714"/>
    <w:p w14:paraId="22EE37EA" w14:textId="77777777" w:rsidR="002D0714" w:rsidRDefault="002D0714" w:rsidP="002D0714">
      <w:r w:rsidRPr="0046575C">
        <w:t>The lack of significant differences in quiz performance from the pre-course to the mid-course assessments implies that the educational content and teaching methods were equally effective and accessible for both groups. Both groups progressed similarly, as demonstrated by comparable video viewing metrics throughout the course.</w:t>
      </w:r>
    </w:p>
    <w:p w14:paraId="27E3D570" w14:textId="77777777" w:rsidR="002D0714" w:rsidRPr="0046575C" w:rsidRDefault="002D0714" w:rsidP="002D0714"/>
    <w:p w14:paraId="6A8003D3" w14:textId="77777777" w:rsidR="002D0714" w:rsidRDefault="002D0714" w:rsidP="002D0714">
      <w:r w:rsidRPr="0046575C">
        <w:t xml:space="preserve">However, a divergence in performance emerged during finals week, particularly evident in the final exam completion rates and scores. Group B demonstrated higher engagement and completion rates, as illustrated in Figures 9 and 10, along with their adherence to the chunked exam format. This indicates that differences in performance on the final exam may stem from factors such as study habits, time management, or exam preparation strategies rather than from initial knowledge </w:t>
      </w:r>
      <w:r w:rsidRPr="0046575C">
        <w:lastRenderedPageBreak/>
        <w:t>gaps or variations in learning throughout the course. Therefore, the final assessment's all-at-once format may not effectively gauge students’ knowledge, as both groups exhibited similar capabilities leading up to the final evaluation.</w:t>
      </w:r>
      <w:commentRangeEnd w:id="110"/>
      <w:r>
        <w:rPr>
          <w:rStyle w:val="CommentReference"/>
        </w:rPr>
        <w:commentReference w:id="110"/>
      </w:r>
    </w:p>
    <w:bookmarkEnd w:id="109"/>
    <w:p w14:paraId="54BE22DB" w14:textId="6CDE0020" w:rsidR="00694181" w:rsidRPr="008F3BAB" w:rsidRDefault="00694181" w:rsidP="008F3BAB"/>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6770D61" w14:textId="77777777" w:rsidR="003E4699" w:rsidRDefault="003E4699" w:rsidP="003E4699">
      <w:r>
        <w:t xml:space="preserve">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59E22F91" w14:textId="77777777" w:rsidR="00E138AD" w:rsidRDefault="00E138AD" w:rsidP="008F3BAB"/>
    <w:p w14:paraId="76B7832C" w14:textId="77777777" w:rsidR="00E138AD" w:rsidRDefault="00E138AD" w:rsidP="008F3BAB"/>
    <w:p w14:paraId="15DD88C0" w14:textId="2D36B937" w:rsidR="00E138AD" w:rsidRDefault="00E138AD" w:rsidP="00E138AD">
      <w:pPr>
        <w:pStyle w:val="Heading2"/>
        <w:rPr>
          <w:rFonts w:eastAsia="Times New Roman"/>
        </w:rPr>
      </w:pPr>
      <w:r>
        <w:rPr>
          <w:rFonts w:eastAsia="Times New Roman"/>
        </w:rPr>
        <w:t>Enhanced Student Engagement with a Chunked Assessment</w:t>
      </w:r>
    </w:p>
    <w:p w14:paraId="2E776884" w14:textId="77777777" w:rsidR="003E4699" w:rsidRPr="003E4699" w:rsidRDefault="003E4699" w:rsidP="003E4699"/>
    <w:p w14:paraId="35F16872" w14:textId="77777777" w:rsidR="003E4699" w:rsidRDefault="003E4699" w:rsidP="003E4699">
      <w:r w:rsidRPr="003F7BCB">
        <w:t>The structure of assessments significantly influences student engagement and outcomes. Prior to the final assessment, both Group A and Group B exhibited similar levels of engagement, as indicated by their views and view durations. However, a noticeable shift occurred during the assessment week. Students in Group B, who participated in the chunked assessment, demonstrated increased engagement levels. This heightened engagement was evident through their enhanced video viewing during the assessment period and their timely submission of the final assessment</w:t>
      </w:r>
      <w:r>
        <w:t>.</w:t>
      </w:r>
    </w:p>
    <w:p w14:paraId="0940A4C0" w14:textId="77777777" w:rsidR="003E4699" w:rsidRDefault="003E4699" w:rsidP="003E4699"/>
    <w:p w14:paraId="0FFD0A3B" w14:textId="77777777" w:rsidR="003E4699" w:rsidRDefault="003E4699" w:rsidP="003E4699">
      <w:r w:rsidRPr="004F1CBC">
        <w:t xml:space="preserve">The idea that Group B performed better due to alignment between their learning strategies and a chunked assessment structure is well-supported by research on chunking and its relationship to learning styles. Entress and Wagner (2014) demonstrated that breaking study material into smaller, manageable chunks significantly improves retention and long-term memory, as students benefit from repeated exposure to information over time. Harris et al. (2021) builds on this by showing </w:t>
      </w:r>
      <w:r w:rsidRPr="004F1CBC">
        <w:lastRenderedPageBreak/>
        <w:t>that chunked formats enhance focus and reduce attention lapses, suggesting that assessments divided into smaller segments might better suit learners who thrive on consistent engagement. When the material is chunked, learners can break the task into achievable pieces, promoting sustained attention and deeper cognitive processing. This structured approach mirrors the "Study A Little A Lot" method described by Lineweaver et al. (2019), where regularly reviewing smaller segments of material helps reduce cramming and increase retention. Collectively, these findings indicate that learners employing chunking strategies benefit from assessments that reflect these segmented approaches, which may explain Group B's success.</w:t>
      </w:r>
    </w:p>
    <w:p w14:paraId="797E40E9" w14:textId="77777777" w:rsidR="003E4699" w:rsidRPr="004F1CBC" w:rsidRDefault="003E4699" w:rsidP="003E4699"/>
    <w:p w14:paraId="7B8D35C8" w14:textId="77777777" w:rsidR="003E4699" w:rsidRPr="004F1CBC" w:rsidRDefault="003E4699" w:rsidP="003E4699">
      <w:r w:rsidRPr="004F1CBC">
        <w:t>Spanjers et al. (2012) further emphasize the importance of chunking by showing that pre-segmented material reduces cognitive load and improves learning efficiency, particularly for those with less prior knowledge. When cognitive strain is minimized, students can process relationships between concepts more easily, leading to better performance. This idea is echoed by Humphries and Clark (2021), who found that students prefer chunking strategies over traditional didactic teaching methods due to the increased focus and improved long-term retention chunking provides. Chunking allows learners to form meaningful connections between pieces of information, enhancing their ability to recall and apply knowledge. Therefore, if Group B’s learning style aligned with chunking, it is plausible that their performance was boosted by assessments that matched their study strategies, which provided the cognitive support needed for higher engagement and understanding.</w:t>
      </w:r>
    </w:p>
    <w:p w14:paraId="735545B2" w14:textId="77777777" w:rsidR="003E4699" w:rsidRDefault="003E4699" w:rsidP="003E4699"/>
    <w:p w14:paraId="295FAA3D" w14:textId="77777777" w:rsidR="003E4699" w:rsidRDefault="003E4699" w:rsidP="003E4699">
      <w:r w:rsidRPr="003F7BCB">
        <w:t xml:space="preserve">The fact that Group B's engagement with the course content was significantly higher during finals week suggests that the format of the final exam may have been more conducive to their study habits or preparation approach. This speculation is supported by research indicating that certain assessment formats align better with students' study strategies, particularly those that incorporate chunking. </w:t>
      </w:r>
    </w:p>
    <w:p w14:paraId="5612A147" w14:textId="77777777" w:rsidR="003E4699" w:rsidRDefault="003E4699" w:rsidP="003E4699"/>
    <w:p w14:paraId="23C206B3" w14:textId="77777777" w:rsidR="003E4699" w:rsidRDefault="003E4699" w:rsidP="003E4699">
      <w:r w:rsidRPr="003F7BCB">
        <w:t xml:space="preserve">For instance, Stephenson (2019) found that students exhibited a clear preference for assessments requiring deeper engagement, such as individual case studies. These assessments facilitate chunking by breaking down complex information into smaller, manageable parts, thereby enhancing retention and understanding. Moreover, Simonova (2018) revealed that assessment formats involving critical analysis, such as essay writing and group discussions, resonated more with students who engaged in sequential processing. This aligns with the notion that Group B may have benefitted from a final exam format that required them to organize and synthesize their knowledge, supporting their study habits that emphasize chunking. While Wilkinson, Boohan, and Stevenson (2014) found little correlation between learning styles and academic performance, their results highlight the variability in students' study strategies. Furthermore, Hidayati, Hidayat, and Ukit (2021) emphasized that factors beyond learning styles, such as motivation and teaching strategies, significantly impact learning outcomes, suggesting that effective preparation methods, including chunking, are critical for academic success. </w:t>
      </w:r>
    </w:p>
    <w:p w14:paraId="6587B5B3" w14:textId="77777777" w:rsidR="003E4699" w:rsidRDefault="003E4699" w:rsidP="003E4699"/>
    <w:p w14:paraId="22528878" w14:textId="77777777" w:rsidR="003E4699" w:rsidRDefault="003E4699" w:rsidP="003E4699">
      <w:r w:rsidRPr="003F7BCB">
        <w:t>Overall, the evidence indicates that Group B’s increased engagement during finals week may be attributed to an exam format that complemented their study habits, particularly the use of chunking to navigate complex material effectively.</w:t>
      </w:r>
    </w:p>
    <w:p w14:paraId="534A2169" w14:textId="77777777" w:rsidR="003E4699" w:rsidRDefault="003E4699" w:rsidP="003E4699"/>
    <w:p w14:paraId="5DF08D5D" w14:textId="77777777" w:rsidR="003E4699" w:rsidRDefault="003E4699" w:rsidP="003E4699">
      <w:r w:rsidRPr="003F7BCB">
        <w:lastRenderedPageBreak/>
        <w:t xml:space="preserve">The literature illustrates a significant difference in student engagement and learning outcomes between chunked and unchunked assessments. Wiseheart et al. (2019) emphasize that distributed practice—breaking material into smaller segments—yields better retention and comprehension than cramming, suggesting that chunked assessments align well with effective learning strategies. Gutmann et al. (2018) found that students who worked on split levels in a physics course achieved a mastery rate of about 70%, compared to only 30% for those facing the entire level at once. This indicates that chunked assessments reduce unnecessary practice time and bolster student confidence. </w:t>
      </w:r>
    </w:p>
    <w:p w14:paraId="706C08EA" w14:textId="77777777" w:rsidR="003E4699" w:rsidRDefault="003E4699" w:rsidP="003E4699"/>
    <w:p w14:paraId="7B9EFAEE" w14:textId="77777777" w:rsidR="003E4699" w:rsidRDefault="003E4699" w:rsidP="003E4699">
      <w:r w:rsidRPr="003F7BCB">
        <w:t>Similarly, Doolittle et al. (2015) revealed that increased segmentation in multimedia learning enhances recall and application, although they cautioned against excessive segmentation, which can lead to student dissatisfaction. Furthermore, Méndez-Carbajo and Wolla (2019) demonstrated that shorter, chunked online modules resulted in higher completion rates and improved retention, showcasing the effectiveness of chunking in managing cognitive load. Collectively, these studies indicate that chunked assessments foster greater student engagement and deeper cognitive processing compared to unchunked formats, which may overwhelm learners and hinder their success.</w:t>
      </w:r>
    </w:p>
    <w:p w14:paraId="2C2389BB" w14:textId="77777777" w:rsidR="003E4699" w:rsidRDefault="003E4699" w:rsidP="003E4699"/>
    <w:p w14:paraId="567C9E3C" w14:textId="65D37343" w:rsidR="00E138AD" w:rsidRDefault="00E138AD" w:rsidP="00E138AD">
      <w:pPr>
        <w:pStyle w:val="Heading2"/>
        <w:rPr>
          <w:rFonts w:eastAsia="Times New Roman"/>
        </w:rPr>
      </w:pPr>
      <w:r>
        <w:rPr>
          <w:rFonts w:eastAsia="Times New Roman"/>
        </w:rPr>
        <w:t xml:space="preserve">Relationship of Engagement and </w:t>
      </w:r>
      <w:r w:rsidR="00A11A1F">
        <w:rPr>
          <w:rFonts w:eastAsia="Times New Roman"/>
        </w:rPr>
        <w:t xml:space="preserve">Final </w:t>
      </w:r>
      <w:r>
        <w:rPr>
          <w:rFonts w:eastAsia="Times New Roman"/>
        </w:rPr>
        <w:t>Assessment Performance</w:t>
      </w:r>
    </w:p>
    <w:p w14:paraId="42D52877" w14:textId="77777777" w:rsidR="00511955" w:rsidRPr="00511955" w:rsidRDefault="00511955" w:rsidP="00511955"/>
    <w:p w14:paraId="21CE21E3" w14:textId="77777777" w:rsidR="0017258E" w:rsidRDefault="0017258E" w:rsidP="0017258E">
      <w:r w:rsidRPr="0017258E">
        <w:t>Research consistently indicates a strong positive relationship between student engagement and academic performance, particularly in e-learning environments. Rajabalee et al. (2020) highlight that higher engagement levels in initial learning activities predict better performance in final assessments. However, they note that this relationship is nuanced; some students who excel early may underperform later, suggesting that factors beyond mere participation, such as individual learning strategies and prioritization of other modules, significantly impact outcomes. This perspective is echoed by Orji and Vassileva (2020), who identify distinct groups of students based on engagement levels, revealing that highly engaged students achieve significantly better scores compared to their less engaged counterparts. Their findings reinforce the notion that engagement is not only critical for academic success but also varies among students, indicating a need for tailored engagement strategies.</w:t>
      </w:r>
    </w:p>
    <w:p w14:paraId="53690431" w14:textId="77777777" w:rsidR="0017258E" w:rsidRPr="0017258E" w:rsidRDefault="0017258E" w:rsidP="0017258E"/>
    <w:p w14:paraId="7BF6D89A" w14:textId="77777777" w:rsidR="0017258E" w:rsidRPr="0017258E" w:rsidRDefault="0017258E" w:rsidP="0017258E">
      <w:r w:rsidRPr="0017258E">
        <w:t>Moreover, Marchand and Furrer (2014) further elucidate the importance of engagement, particularly for lower-competence readers. They found that high engagement levels can lead to significant performance improvements, suggesting that engagement acts as a crucial motivating factor, particularly for those struggling academically. This complements the findings of Moubayed et al. (2018), who quantify the relationship between engagement metrics and performance, demonstrating that students with higher engagement consistently achieve better grades. Their research underscores the predictive value of engagement, emphasizing that identifying and supporting less engaged students is essential for improving their academic outcomes.</w:t>
      </w:r>
    </w:p>
    <w:p w14:paraId="47E095AA" w14:textId="77777777" w:rsidR="0017258E" w:rsidRPr="0017258E" w:rsidRDefault="0017258E" w:rsidP="0017258E">
      <w:r w:rsidRPr="0017258E">
        <w:t xml:space="preserve">In contrast, Bergdahl et al. (2020) provide a more complex view by examining how engagement interacts with digital technology. Their study reveals that low-performing students often struggle with distractions in technology-enhanced learning environments, which can detract from their academic success. This observation highlights the necessity for educators to not only foster engagement but also to equip students with self-regulation skills that enable them to manage distractions effectively. Together, these studies illustrate that while engagement is a vital </w:t>
      </w:r>
      <w:r w:rsidRPr="0017258E">
        <w:lastRenderedPageBreak/>
        <w:t>determinant of academic performance, its effects are influenced by a myriad of factors, including the type of learning environment and individual student characteristics</w:t>
      </w:r>
    </w:p>
    <w:p w14:paraId="7ED1D526" w14:textId="77777777" w:rsidR="00E138AD" w:rsidRDefault="00E138AD" w:rsidP="00E138AD"/>
    <w:p w14:paraId="6AD33C50" w14:textId="76848441" w:rsidR="00E138AD" w:rsidRDefault="00E138AD" w:rsidP="00E138AD">
      <w:pPr>
        <w:pStyle w:val="Heading2"/>
        <w:rPr>
          <w:rFonts w:eastAsia="Times New Roman"/>
        </w:rPr>
      </w:pPr>
      <w:r>
        <w:rPr>
          <w:rFonts w:eastAsia="Times New Roman"/>
        </w:rPr>
        <w:t>Chunked Assessment as More Accurate Representation of Student Knowledge</w:t>
      </w:r>
    </w:p>
    <w:p w14:paraId="32AC1241" w14:textId="77777777" w:rsidR="00511955" w:rsidRPr="00511955" w:rsidRDefault="00511955" w:rsidP="00511955"/>
    <w:p w14:paraId="1F8337F6" w14:textId="77777777" w:rsidR="008B0A29" w:rsidRPr="008B0A29" w:rsidRDefault="008B0A29" w:rsidP="008B0A29">
      <w:r w:rsidRPr="008B0A29">
        <w:t>We posit that chunked assessments provide a more accurate representation of student knowledge than unchunked exams. The accuracy of measuring student performance is evaluated through scores, student engagement, and understanding of the material across different assessment formats.</w:t>
      </w:r>
    </w:p>
    <w:p w14:paraId="0806AC71" w14:textId="77777777" w:rsidR="008B0A29" w:rsidRDefault="008B0A29" w:rsidP="008B0A29">
      <w:r w:rsidRPr="008B0A29">
        <w:t>Our findings show that student knowledge levels before the final assessment were comparable across both cohorts, indicating that performance discrepancies arise from the assessment format. Specifically, chunked assessments led to higher scores and deeper understanding of the material. By dividing the final exam into manageable sections due on different days, students engaged more thoroughly, reducing testing fatigue and promoting retention.</w:t>
      </w:r>
    </w:p>
    <w:p w14:paraId="1A80E2E0" w14:textId="77777777" w:rsidR="008B0A29" w:rsidRPr="008B0A29" w:rsidRDefault="008B0A29" w:rsidP="008B0A29"/>
    <w:p w14:paraId="031216E3" w14:textId="77777777" w:rsidR="008B0A29" w:rsidRPr="008B0A29" w:rsidRDefault="008B0A29" w:rsidP="008B0A29">
      <w:r w:rsidRPr="008B0A29">
        <w:t>In contrast, the unchunked format, requiring all sections to be completed in one sitting, resulted in lower scores and a less accurate representation of knowledge. This design caused increased testing fatigue, hindering students' ability to demonstrate their true understanding.</w:t>
      </w:r>
    </w:p>
    <w:p w14:paraId="55AFA287" w14:textId="77777777" w:rsidR="008B0A29" w:rsidRDefault="008B0A29" w:rsidP="008B0A29">
      <w:r w:rsidRPr="008B0A29">
        <w:t>Chunked assessments also encourage self-regulated learning, allowing students to reflect on their performance and adjust their study strategies. This iterative process fosters better retention and a more reliable measure of student performance over time.</w:t>
      </w:r>
    </w:p>
    <w:p w14:paraId="2FC4D91A" w14:textId="77777777" w:rsidR="008B0A29" w:rsidRDefault="008B0A29" w:rsidP="008B0A29"/>
    <w:p w14:paraId="1942FF07" w14:textId="4DFAF639" w:rsidR="008B0A29" w:rsidRPr="008B0A29" w:rsidRDefault="008B0A29" w:rsidP="008B0A29">
      <w:r w:rsidRPr="008B0A29">
        <w:t>In conclusion, the implementation of chunked assessments enhances the accuracy of measuring student performance by yielding higher scores, promoting engagement, and providing a clearer representation of knowledge. This evidence supports the transition to chunked exams as an effective strategy for improving learning outcomes and assessments of student comprehension.</w:t>
      </w:r>
    </w:p>
    <w:p w14:paraId="328CF2B9" w14:textId="77777777" w:rsidR="00E138AD" w:rsidRDefault="00E138AD" w:rsidP="008F3BAB"/>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 xml:space="preserve">The modified assessment structure's impact on student completion and performance on the final exam was quite pronounced. For Group A, the flexibility in choosing when to complete the exam led to </w:t>
      </w:r>
      <w:commentRangeStart w:id="111"/>
      <w:commentRangeStart w:id="112"/>
      <w:r>
        <w:t>a significant number of students postponing their submissions until after the deadline</w:t>
      </w:r>
      <w:commentRangeEnd w:id="111"/>
      <w:r w:rsidR="00B00BE5">
        <w:rPr>
          <w:rStyle w:val="CommentReference"/>
        </w:rPr>
        <w:commentReference w:id="111"/>
      </w:r>
      <w:commentRangeEnd w:id="112"/>
      <w:r w:rsidR="00F95954">
        <w:rPr>
          <w:rStyle w:val="CommentReference"/>
        </w:rPr>
        <w:commentReference w:id="112"/>
      </w:r>
      <w:r>
        <w:t>,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 xml:space="preserve">Conversely, Group B experienced a more regimented exam schedule with explicit deadlines and a revised format that omitted the initial technical quizzes. This strategic adjustment was designed to </w:t>
      </w:r>
      <w:commentRangeStart w:id="113"/>
      <w:commentRangeStart w:id="114"/>
      <w:r>
        <w:t>minimize fatigue and optimize performance accuracy</w:t>
      </w:r>
      <w:commentRangeEnd w:id="113"/>
      <w:r w:rsidR="008B4D6D">
        <w:rPr>
          <w:rStyle w:val="CommentReference"/>
        </w:rPr>
        <w:commentReference w:id="113"/>
      </w:r>
      <w:commentRangeEnd w:id="114"/>
      <w:r w:rsidR="009D70A0">
        <w:rPr>
          <w:rStyle w:val="CommentReference"/>
        </w:rPr>
        <w:commentReference w:id="114"/>
      </w:r>
      <w:r>
        <w:t xml:space="preserve">. By positioning the Interest and Self-Efficacy Surveys at the conclusion of the exam, </w:t>
      </w:r>
      <w:commentRangeStart w:id="115"/>
      <w:r>
        <w:t>students were able to concentrate on the technical material without prior cognitive load</w:t>
      </w:r>
      <w:commentRangeEnd w:id="115"/>
      <w:r w:rsidR="00B00BE5">
        <w:rPr>
          <w:rStyle w:val="CommentReference"/>
        </w:rPr>
        <w:commentReference w:id="115"/>
      </w:r>
      <w:r>
        <w:t xml:space="preserve">, thereby potentially enhancing their preparation and overall performance. As substantiated by hypothesis testing, Group B's final exam results were significantly better than those of Group A. This improvement is attributed to the structured exam </w:t>
      </w:r>
      <w:r>
        <w:lastRenderedPageBreak/>
        <w:t>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 xml:space="preserve">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t>
      </w:r>
      <w:commentRangeStart w:id="116"/>
      <w:r w:rsidRPr="004E66A6">
        <w:rPr>
          <w:rFonts w:eastAsia="Times New Roman" w:cs="Times New Roman"/>
          <w:kern w:val="0"/>
          <w:szCs w:val="24"/>
          <w14:ligatures w14:val="none"/>
        </w:rPr>
        <w:t>which played a pivotal role in influencing study behaviors and exam preparedness</w:t>
      </w:r>
      <w:commentRangeEnd w:id="116"/>
      <w:r w:rsidR="00A83359">
        <w:rPr>
          <w:rStyle w:val="CommentReference"/>
        </w:rPr>
        <w:commentReference w:id="116"/>
      </w:r>
      <w:r w:rsidRPr="004E66A6">
        <w:rPr>
          <w:rFonts w:eastAsia="Times New Roman" w:cs="Times New Roman"/>
          <w:kern w:val="0"/>
          <w:szCs w:val="24"/>
          <w14:ligatures w14:val="none"/>
        </w:rPr>
        <w:t>.</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 xml:space="preserve">The Interest and Self-Efficacy Surveys revealed nuanced motivational factors that potentially impacted the students' engagement trajectories. Group A exhibited high initial interest that fluctuated, possibly due to varying levels of self-efficacy. Conversely, Group B maintained a </w:t>
      </w:r>
      <w:r w:rsidRPr="004E66A6">
        <w:rPr>
          <w:rFonts w:eastAsia="Times New Roman" w:cs="Times New Roman"/>
          <w:kern w:val="0"/>
          <w:szCs w:val="24"/>
          <w14:ligatures w14:val="none"/>
        </w:rPr>
        <w:lastRenderedPageBreak/>
        <w:t>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Despite similar technical quiz scores at the outset, indicating an equal footing in terms of knowledge and engagement, the two groups diverged in their final exam outcomes. This divergence underscores the significance of the assessment structure. Group A's flexible approach 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2FA6E406"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r>
      <w:commentRangeStart w:id="117"/>
      <w:r w:rsidRPr="004E66A6">
        <w:rPr>
          <w:rFonts w:eastAsia="Times New Roman" w:cs="Times New Roman"/>
          <w:kern w:val="0"/>
          <w:szCs w:val="24"/>
          <w14:ligatures w14:val="none"/>
        </w:rPr>
        <w:t xml:space="preserve">Can </w:t>
      </w:r>
      <w:r w:rsidR="00BB7A64" w:rsidRPr="00BB7A64">
        <w:rPr>
          <w:rFonts w:eastAsia="Times New Roman" w:cs="Times New Roman"/>
          <w:kern w:val="0"/>
          <w:szCs w:val="24"/>
          <w14:ligatures w14:val="none"/>
        </w:rPr>
        <w:t>regular feedback on the content of student performance, along with proactive strategies like explaining incorrect answers and offering encouragement, enhance student engagement and improve</w:t>
      </w:r>
      <w:r w:rsidRPr="004E66A6">
        <w:rPr>
          <w:rFonts w:eastAsia="Times New Roman" w:cs="Times New Roman"/>
          <w:kern w:val="0"/>
          <w:szCs w:val="24"/>
          <w14:ligatures w14:val="none"/>
        </w:rPr>
        <w:t xml:space="preserve"> outcomes</w:t>
      </w:r>
      <w:commentRangeEnd w:id="117"/>
      <w:r w:rsidR="00A83359">
        <w:rPr>
          <w:rStyle w:val="CommentReference"/>
        </w:rPr>
        <w:commentReference w:id="117"/>
      </w:r>
      <w:r w:rsidRPr="004E66A6">
        <w:rPr>
          <w:rFonts w:eastAsia="Times New Roman" w:cs="Times New Roman"/>
          <w:kern w:val="0"/>
          <w:szCs w:val="24"/>
          <w14:ligatures w14:val="none"/>
        </w:rPr>
        <w:t>?</w:t>
      </w:r>
    </w:p>
    <w:p w14:paraId="3FFD1E1D" w14:textId="0A4226F3"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r>
      <w:commentRangeStart w:id="118"/>
      <w:r w:rsidRPr="004E66A6">
        <w:rPr>
          <w:rFonts w:eastAsia="Times New Roman" w:cs="Times New Roman"/>
          <w:kern w:val="0"/>
          <w:szCs w:val="24"/>
          <w14:ligatures w14:val="none"/>
        </w:rPr>
        <w:t xml:space="preserve">What </w:t>
      </w:r>
      <w:r w:rsidR="00BB7A64" w:rsidRPr="00BB7A64">
        <w:rPr>
          <w:rFonts w:eastAsia="Times New Roman" w:cs="Times New Roman"/>
          <w:kern w:val="0"/>
          <w:szCs w:val="24"/>
          <w14:ligatures w14:val="none"/>
        </w:rPr>
        <w:t>are the effects of different cognitive-level questions on student performance, and how do students with diverse learning styles and demographics navigate their learning in an online course</w:t>
      </w:r>
      <w:commentRangeEnd w:id="118"/>
      <w:r w:rsidR="008B4D6D">
        <w:rPr>
          <w:rStyle w:val="CommentReference"/>
        </w:rPr>
        <w:commentReference w:id="118"/>
      </w:r>
      <w:r w:rsidRPr="004E66A6">
        <w:rPr>
          <w:rFonts w:eastAsia="Times New Roman" w:cs="Times New Roman"/>
          <w:kern w:val="0"/>
          <w:szCs w:val="24"/>
          <w14:ligatures w14:val="none"/>
        </w:rPr>
        <w:t>?</w:t>
      </w:r>
    </w:p>
    <w:p w14:paraId="33649CFA" w14:textId="26DCE1CA" w:rsidR="00825590"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19123993" w14:textId="77777777" w:rsidR="00CC7746" w:rsidRDefault="00CC7746"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commentRangeStart w:id="119"/>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3. Glaser, D. J., &amp; Insler,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w:t>
      </w:r>
      <w:commentRangeEnd w:id="119"/>
      <w:r w:rsidR="00EB3EA5">
        <w:rPr>
          <w:rStyle w:val="CommentReference"/>
        </w:rPr>
        <w:commentReference w:id="119"/>
      </w:r>
      <w:r w:rsidRPr="005B734E">
        <w:rPr>
          <w:rFonts w:eastAsia="Times New Roman" w:cs="Times New Roman"/>
          <w:kern w:val="0"/>
          <w:szCs w:val="24"/>
          <w14:ligatures w14:val="none"/>
        </w:rPr>
        <w:t>,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8. Cecilio-Fernandes D, Nagtegaal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t xml:space="preserve">9. Kerdijk, W., Cohen‐Schotanus, J., Mulder, B. F., Muntinghe, F. L., &amp; Tio, R. A. (2015). Cumulative versus end‐of‐course assessment: effects on self‐study time and test performance. </w:t>
      </w:r>
      <w:r w:rsidRPr="005B734E">
        <w:rPr>
          <w:rFonts w:eastAsia="Times New Roman" w:cs="Times New Roman"/>
          <w:kern w:val="0"/>
          <w:szCs w:val="24"/>
          <w:lang w:val="es-ES"/>
          <w14:ligatures w14:val="none"/>
        </w:rPr>
        <w:t>Medical education,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Domenech, J., Blazquez, D., De la Poza, E., &amp; Mun͂oz-Miquel,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11. Tio, R. A., Stegmann, M. E., Koerts, J., van Os,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12. Ghosh, S., Brooks, B., Ranmuthugala,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14. den Boer, A. W., Verkoeijen,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lastRenderedPageBreak/>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20. Jayasinghe, U., Dharmaratne, A., &amp; Atukorale,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21. Cirit,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24. Vyas, D., Halilovic, J., Kim, M. K., Ravnan,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Muniasamy, V., Ejalani, I. M., &amp; Anandhavalli, M. (2015). </w:t>
      </w:r>
      <w:r w:rsidRPr="005B734E">
        <w:rPr>
          <w:rFonts w:eastAsia="Times New Roman" w:cs="Times New Roman"/>
          <w:kern w:val="0"/>
          <w:szCs w:val="24"/>
          <w14:ligatures w14:val="none"/>
        </w:rPr>
        <w:t>Predicting the Students Learning Outcome Based on Comparing the Assessment Methods in Diploma E-Commerce Course, Community College, King Khalid University, Ksa.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26. Kozlov, V., Alontseva,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28. Rashtchi, M., Abbaszadeh, M., &amp; Tabarraee, N. (2015). Reading Comprehension Testing Techniques and Cognitive Fatigue: A Study on Construct Irrelevant Factors. Br. J. Educ. Soc. Behav.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29. Borragán, G., Slama, H., Bartolomei, M., &amp; Peigneux,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30. Borragán, G., Slama, H., Destrebecqz, A., &amp; Peigneux,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33. Sandry, J., Genova, H. M., Dobryakova,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35. Jensen, J. L., Berry, D. A., &amp; Kummer, T. A. (2013). Investigating the effects of exam length on performance and cognitive fatigue. PloS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Niemivirta, M., &amp; Tapola, A. (2007). Self-efficacy, interest, and task performance: Within-task changes, mutual relationships, and predictive effects. </w:t>
      </w:r>
      <w:r w:rsidRPr="005B734E">
        <w:rPr>
          <w:rFonts w:eastAsia="Times New Roman" w:cs="Times New Roman"/>
          <w:kern w:val="0"/>
          <w:szCs w:val="24"/>
          <w:lang w:val="fr-FR"/>
          <w14:ligatures w14:val="none"/>
        </w:rPr>
        <w:t>Zeitschrift für Pädagogische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Bong,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How does chunking help working memory?.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43. Lees-Murdock, D., Irwin, R., Graham, J., Hinch, V., O’Hagan, B., &amp; McClean, S. (2024). Assessing the Efficacy of Active Learning to Support Student Performance Across Undergraduate Programmes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rnett, Heather" w:date="2024-10-10T11:24:00Z" w:initials="HA">
    <w:p w14:paraId="33EEFB3D" w14:textId="77777777" w:rsidR="00E92A34" w:rsidRDefault="00E92A34" w:rsidP="00E92A34">
      <w:pPr>
        <w:jc w:val="left"/>
      </w:pPr>
      <w:r>
        <w:rPr>
          <w:rStyle w:val="CommentReference"/>
        </w:rPr>
        <w:annotationRef/>
      </w:r>
      <w:r>
        <w:rPr>
          <w:color w:val="000000"/>
          <w:sz w:val="20"/>
          <w:szCs w:val="20"/>
        </w:rPr>
        <w:t xml:space="preserve">Looking for how this study aligns with prior work and what it brings to the field. </w:t>
      </w:r>
    </w:p>
  </w:comment>
  <w:comment w:id="1" w:author="Arnett, Heather" w:date="2024-10-10T11:26:00Z" w:initials="HA">
    <w:p w14:paraId="55721534" w14:textId="77777777" w:rsidR="00E92A34" w:rsidRDefault="00E92A34" w:rsidP="00E92A34">
      <w:pPr>
        <w:jc w:val="left"/>
      </w:pPr>
      <w:r>
        <w:rPr>
          <w:rStyle w:val="CommentReference"/>
        </w:rPr>
        <w:annotationRef/>
      </w:r>
      <w:r>
        <w:rPr>
          <w:color w:val="000000"/>
          <w:sz w:val="20"/>
          <w:szCs w:val="20"/>
        </w:rPr>
        <w:t>Chucking is a known and studied educational support so moving towards a more inclusive evaluation.</w:t>
      </w:r>
    </w:p>
  </w:comment>
  <w:comment w:id="2" w:author="Rovey, Joshua Lucas" w:date="2024-06-03T12:14:00Z" w:initials="JR">
    <w:p w14:paraId="296E17C4" w14:textId="0C3FF3FF" w:rsidR="008E6085" w:rsidRDefault="008E6085" w:rsidP="00B4092C">
      <w:pPr>
        <w:pStyle w:val="CommentText"/>
      </w:pPr>
      <w:r>
        <w:rPr>
          <w:rStyle w:val="CommentReference"/>
        </w:rPr>
        <w:annotationRef/>
      </w:r>
      <w:r>
        <w:t>Can you comment about how different or same the groups were up until the final assessment?</w:t>
      </w:r>
    </w:p>
  </w:comment>
  <w:comment w:id="3"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4" w:author="Arnett, Heather" w:date="2024-10-10T11:38:00Z" w:initials="HA">
    <w:p w14:paraId="651DBB89" w14:textId="77777777" w:rsidR="0019601A" w:rsidRDefault="0019601A" w:rsidP="0019601A">
      <w:pPr>
        <w:jc w:val="left"/>
      </w:pPr>
      <w:r>
        <w:rPr>
          <w:rStyle w:val="CommentReference"/>
        </w:rPr>
        <w:annotationRef/>
      </w:r>
      <w:r>
        <w:rPr>
          <w:sz w:val="20"/>
          <w:szCs w:val="20"/>
        </w:rPr>
        <w:t>Process? As we are learning more about effective and accessible approaches</w:t>
      </w:r>
    </w:p>
  </w:comment>
  <w:comment w:id="5" w:author="Arnett, Heather" w:date="2024-10-10T11:35:00Z" w:initials="HA">
    <w:p w14:paraId="222F786F" w14:textId="53BFDF8F" w:rsidR="0019601A" w:rsidRDefault="0019601A" w:rsidP="0019601A">
      <w:pPr>
        <w:jc w:val="left"/>
      </w:pPr>
      <w:r>
        <w:rPr>
          <w:rStyle w:val="CommentReference"/>
        </w:rPr>
        <w:annotationRef/>
      </w:r>
      <w:r>
        <w:rPr>
          <w:color w:val="000000"/>
          <w:sz w:val="20"/>
          <w:szCs w:val="20"/>
        </w:rPr>
        <w:t>Maybe in search of? Lookout doesn’t seem to fit.</w:t>
      </w:r>
    </w:p>
  </w:comment>
  <w:comment w:id="6" w:author="Arnett, Heather" w:date="2024-10-10T11:43:00Z" w:initials="HA">
    <w:p w14:paraId="674D2A40" w14:textId="77777777" w:rsidR="0019601A" w:rsidRDefault="0019601A" w:rsidP="0019601A">
      <w:pPr>
        <w:jc w:val="left"/>
      </w:pPr>
      <w:r>
        <w:rPr>
          <w:rStyle w:val="CommentReference"/>
        </w:rPr>
        <w:annotationRef/>
      </w:r>
      <w:r>
        <w:rPr>
          <w:color w:val="000000"/>
          <w:sz w:val="20"/>
          <w:szCs w:val="20"/>
        </w:rPr>
        <w:t xml:space="preserve">Or complicated? As they both say rest but Ackerman says it may not affect performance. </w:t>
      </w:r>
    </w:p>
  </w:comment>
  <w:comment w:id="7" w:author="Arnett, Heather" w:date="2024-10-10T11:48:00Z" w:initials="HA">
    <w:p w14:paraId="7559C224" w14:textId="60D9A7B4" w:rsidR="00C27328" w:rsidRDefault="00C27328" w:rsidP="00C27328">
      <w:pPr>
        <w:jc w:val="left"/>
      </w:pPr>
      <w:r>
        <w:rPr>
          <w:rStyle w:val="CommentReference"/>
        </w:rPr>
        <w:annotationRef/>
      </w:r>
      <w:r>
        <w:rPr>
          <w:color w:val="000000"/>
          <w:sz w:val="20"/>
          <w:szCs w:val="20"/>
        </w:rPr>
        <w:t>This would be helpful after the beneficial online statement. Might rearrange the paragraph a bit.</w:t>
      </w:r>
    </w:p>
  </w:comment>
  <w:comment w:id="8" w:author="Arnett, Heather" w:date="2024-10-10T11:52:00Z" w:initials="HA">
    <w:p w14:paraId="51598FB7" w14:textId="77777777" w:rsidR="00C27328" w:rsidRDefault="00C27328" w:rsidP="00C27328">
      <w:pPr>
        <w:jc w:val="left"/>
      </w:pPr>
      <w:r>
        <w:rPr>
          <w:rStyle w:val="CommentReference"/>
        </w:rPr>
        <w:annotationRef/>
      </w:r>
      <w:r>
        <w:rPr>
          <w:color w:val="000000"/>
          <w:sz w:val="20"/>
          <w:szCs w:val="20"/>
        </w:rPr>
        <w:t xml:space="preserve">Chucking is done with the course material. Can you talk more about chucking in the exam. How was this further support learning/engagement. How did they chuck? What strategies were most effective? Did those support your design? </w:t>
      </w:r>
    </w:p>
  </w:comment>
  <w:comment w:id="9" w:author="Arnett, Heather" w:date="2024-10-10T11:55:00Z" w:initials="HA">
    <w:p w14:paraId="275EB5DD" w14:textId="77777777" w:rsidR="00C27328" w:rsidRDefault="00C27328" w:rsidP="00C27328">
      <w:pPr>
        <w:jc w:val="left"/>
      </w:pPr>
      <w:r>
        <w:rPr>
          <w:rStyle w:val="CommentReference"/>
        </w:rPr>
        <w:annotationRef/>
      </w:r>
      <w:r>
        <w:rPr>
          <w:color w:val="000000"/>
          <w:sz w:val="20"/>
          <w:szCs w:val="20"/>
        </w:rPr>
        <w:t>Performance and learning can be two different things.</w:t>
      </w:r>
    </w:p>
  </w:comment>
  <w:comment w:id="10" w:author="Arnett, Heather" w:date="2024-10-10T13:47:00Z" w:initials="HA">
    <w:p w14:paraId="47229F84" w14:textId="77777777" w:rsidR="00F05777" w:rsidRDefault="00F05777" w:rsidP="00F05777">
      <w:pPr>
        <w:jc w:val="left"/>
      </w:pPr>
      <w:r>
        <w:rPr>
          <w:rStyle w:val="CommentReference"/>
        </w:rPr>
        <w:annotationRef/>
      </w:r>
      <w:r>
        <w:rPr>
          <w:color w:val="000000"/>
          <w:sz w:val="20"/>
          <w:szCs w:val="20"/>
        </w:rPr>
        <w:t xml:space="preserve">Is this frequent as well? This paragraph is a bit confusing especially in support of chuck end of course vs traditional. It would be more helpful to understand when chucking of the final has occurred in prior study, why they used, and why others continue to use the traditional model. </w:t>
      </w:r>
    </w:p>
  </w:comment>
  <w:comment w:id="11" w:author="Arnett, Heather" w:date="2024-10-10T13:50:00Z" w:initials="HA">
    <w:p w14:paraId="769556AF" w14:textId="77777777" w:rsidR="00F05777" w:rsidRDefault="00F05777" w:rsidP="00F05777">
      <w:pPr>
        <w:jc w:val="left"/>
      </w:pPr>
      <w:r>
        <w:rPr>
          <w:rStyle w:val="CommentReference"/>
        </w:rPr>
        <w:annotationRef/>
      </w:r>
      <w:r>
        <w:rPr>
          <w:color w:val="000000"/>
          <w:sz w:val="20"/>
          <w:szCs w:val="20"/>
        </w:rPr>
        <w:t>What are they and do we utilize them in the course?</w:t>
      </w:r>
    </w:p>
  </w:comment>
  <w:comment w:id="13" w:author="Arnett, Heather" w:date="2024-10-10T13:52:00Z" w:initials="HA">
    <w:p w14:paraId="34C82414" w14:textId="77777777" w:rsidR="00F05777" w:rsidRDefault="00F05777" w:rsidP="00F05777">
      <w:pPr>
        <w:jc w:val="left"/>
      </w:pPr>
      <w:r>
        <w:rPr>
          <w:rStyle w:val="CommentReference"/>
        </w:rPr>
        <w:annotationRef/>
      </w:r>
      <w:r>
        <w:rPr>
          <w:color w:val="000000"/>
          <w:sz w:val="20"/>
          <w:szCs w:val="20"/>
        </w:rPr>
        <w:t>What are the best practices? Why are these important questions? How do they contribute to the field?</w:t>
      </w:r>
    </w:p>
  </w:comment>
  <w:comment w:id="12" w:author="Rovey, Joshua Lucas" w:date="2024-06-03T12:30:00Z" w:initials="JR">
    <w:p w14:paraId="7B6AFB09" w14:textId="6FAADC5B"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14" w:author="Arnett, Heather" w:date="2024-10-10T13:53:00Z" w:initials="HA">
    <w:p w14:paraId="7C4C0CBA" w14:textId="77777777" w:rsidR="00F05777" w:rsidRDefault="00F05777" w:rsidP="00F05777">
      <w:pPr>
        <w:jc w:val="left"/>
      </w:pPr>
      <w:r>
        <w:rPr>
          <w:rStyle w:val="CommentReference"/>
        </w:rPr>
        <w:annotationRef/>
      </w:r>
      <w:r>
        <w:rPr>
          <w:color w:val="000000"/>
          <w:sz w:val="20"/>
          <w:szCs w:val="20"/>
        </w:rPr>
        <w:t>Maybe appropriate capturing?</w:t>
      </w:r>
    </w:p>
  </w:comment>
  <w:comment w:id="15" w:author="Arnett, Heather" w:date="2024-10-10T13:54:00Z" w:initials="HA">
    <w:p w14:paraId="0C5968C9" w14:textId="77777777" w:rsidR="00F05777" w:rsidRDefault="00F05777" w:rsidP="00F05777">
      <w:pPr>
        <w:jc w:val="left"/>
      </w:pPr>
      <w:r>
        <w:rPr>
          <w:rStyle w:val="CommentReference"/>
        </w:rPr>
        <w:annotationRef/>
      </w:r>
      <w:r>
        <w:rPr>
          <w:color w:val="000000"/>
          <w:sz w:val="20"/>
          <w:szCs w:val="20"/>
        </w:rPr>
        <w:t>This is probably the case if the hands-on rocket is part of the assessment.</w:t>
      </w:r>
    </w:p>
  </w:comment>
  <w:comment w:id="16" w:author="Arnett, Heather" w:date="2024-10-10T14:20:00Z" w:initials="HA">
    <w:p w14:paraId="2BE194E7" w14:textId="77777777" w:rsidR="005F0838" w:rsidRDefault="005F0838" w:rsidP="005F0838">
      <w:pPr>
        <w:jc w:val="left"/>
      </w:pPr>
      <w:r>
        <w:rPr>
          <w:rStyle w:val="CommentReference"/>
        </w:rPr>
        <w:annotationRef/>
      </w:r>
      <w:r>
        <w:rPr>
          <w:color w:val="000000"/>
          <w:sz w:val="20"/>
          <w:szCs w:val="20"/>
        </w:rPr>
        <w:t>I am not sure this ties into your work because formative assessment is checking in at time of learning and provide feedback? Did the students get a score on the mid test, so they could adjust or revisit concepts.I know we have discussed given response about where to look if the question was answered differently because that would be helpful to there understanding.</w:t>
      </w:r>
    </w:p>
  </w:comment>
  <w:comment w:id="18" w:author="Arnett, Heather" w:date="2024-10-10T14:22:00Z" w:initials="HA">
    <w:p w14:paraId="42643214" w14:textId="77777777" w:rsidR="005F0838" w:rsidRDefault="005F0838" w:rsidP="005F0838">
      <w:pPr>
        <w:jc w:val="left"/>
      </w:pPr>
      <w:r>
        <w:rPr>
          <w:rStyle w:val="CommentReference"/>
        </w:rPr>
        <w:annotationRef/>
      </w:r>
      <w:r>
        <w:rPr>
          <w:color w:val="000000"/>
          <w:sz w:val="20"/>
          <w:szCs w:val="20"/>
        </w:rPr>
        <w:t xml:space="preserve">Does favorable reactions equal better learning outcomes? </w:t>
      </w:r>
    </w:p>
  </w:comment>
  <w:comment w:id="17" w:author="Rovey, Joshua Lucas" w:date="2024-06-09T10:45:00Z" w:initials="JR">
    <w:p w14:paraId="7D1D9EAD" w14:textId="158C6318" w:rsidR="008E6085" w:rsidRDefault="008E6085" w:rsidP="000B4843">
      <w:pPr>
        <w:pStyle w:val="CommentText"/>
        <w:jc w:val="left"/>
      </w:pPr>
      <w:r>
        <w:rPr>
          <w:rStyle w:val="CommentReference"/>
        </w:rPr>
        <w:annotationRef/>
      </w:r>
      <w:r>
        <w:t>Read throughe verything I’m writing carefully for accuracy</w:t>
      </w:r>
    </w:p>
  </w:comment>
  <w:comment w:id="19" w:author="Arnett, Heather" w:date="2024-10-10T14:24:00Z" w:initials="HA">
    <w:p w14:paraId="421F3A73" w14:textId="77777777" w:rsidR="005F0838" w:rsidRDefault="005F0838" w:rsidP="005F0838">
      <w:pPr>
        <w:jc w:val="left"/>
      </w:pPr>
      <w:r>
        <w:rPr>
          <w:rStyle w:val="CommentReference"/>
        </w:rPr>
        <w:annotationRef/>
      </w:r>
      <w:r>
        <w:rPr>
          <w:color w:val="000000"/>
          <w:sz w:val="20"/>
          <w:szCs w:val="20"/>
        </w:rPr>
        <w:t>So this would be more like making the hands-on rocket the assessment?</w:t>
      </w:r>
    </w:p>
  </w:comment>
  <w:comment w:id="20" w:author="Rovey, Joshua Lucas" w:date="2024-06-09T10:46:00Z" w:initials="JR">
    <w:p w14:paraId="37FC1DA5" w14:textId="626F0AB1"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21" w:author="Arnett, Heather" w:date="2024-10-10T14:25:00Z" w:initials="HA">
    <w:p w14:paraId="71B009D6" w14:textId="77777777" w:rsidR="005F0838" w:rsidRDefault="005F0838" w:rsidP="005F0838">
      <w:pPr>
        <w:jc w:val="left"/>
      </w:pPr>
      <w:r>
        <w:rPr>
          <w:rStyle w:val="CommentReference"/>
        </w:rPr>
        <w:annotationRef/>
      </w:r>
      <w:r>
        <w:rPr>
          <w:color w:val="000000"/>
          <w:sz w:val="20"/>
          <w:szCs w:val="20"/>
        </w:rPr>
        <w:t xml:space="preserve">Gamifying? I would be interested in the methods of most effective online testing and why. </w:t>
      </w:r>
    </w:p>
  </w:comment>
  <w:comment w:id="23" w:author="Rovey, Joshua Lucas" w:date="2024-06-09T10:48:00Z" w:initials="JR">
    <w:p w14:paraId="32AC937A" w14:textId="3F0C9708" w:rsidR="008E6085" w:rsidRDefault="008E6085" w:rsidP="000B4843">
      <w:pPr>
        <w:pStyle w:val="CommentText"/>
        <w:jc w:val="left"/>
      </w:pPr>
      <w:r>
        <w:rPr>
          <w:rStyle w:val="CommentReference"/>
        </w:rPr>
        <w:annotationRef/>
      </w:r>
      <w:r>
        <w:t>What? Why? how?</w:t>
      </w:r>
    </w:p>
  </w:comment>
  <w:comment w:id="22" w:author="Arnett, Heather" w:date="2024-10-10T14:28:00Z" w:initials="HA">
    <w:p w14:paraId="3390969B" w14:textId="77777777" w:rsidR="005F0838" w:rsidRDefault="005F0838" w:rsidP="005F0838">
      <w:pPr>
        <w:jc w:val="left"/>
      </w:pPr>
      <w:r>
        <w:rPr>
          <w:rStyle w:val="CommentReference"/>
        </w:rPr>
        <w:annotationRef/>
      </w:r>
      <w:r>
        <w:rPr>
          <w:color w:val="000000"/>
          <w:sz w:val="20"/>
          <w:szCs w:val="20"/>
        </w:rPr>
        <w:t>What does this look like in an online course. There is no discussion board or collaboration element for the content in our work.</w:t>
      </w:r>
    </w:p>
  </w:comment>
  <w:comment w:id="24" w:author="Arnett, Heather" w:date="2024-10-10T14:33:00Z" w:initials="HA">
    <w:p w14:paraId="07F9BB4F" w14:textId="77777777" w:rsidR="00995866" w:rsidRDefault="00995866" w:rsidP="00995866">
      <w:pPr>
        <w:jc w:val="left"/>
      </w:pPr>
      <w:r>
        <w:rPr>
          <w:rStyle w:val="CommentReference"/>
        </w:rPr>
        <w:annotationRef/>
      </w:r>
      <w:r>
        <w:rPr>
          <w:color w:val="000000"/>
          <w:sz w:val="20"/>
          <w:szCs w:val="20"/>
        </w:rPr>
        <w:t>What elements contributed to the positive attitudes? What were the alternative assessments? Feedback is continual brought up but that does not happen in the course. I keep thinking about what needs to be done with the course from learning from these citations and did we or not and how might that have contributed to the outcome.</w:t>
      </w:r>
    </w:p>
  </w:comment>
  <w:comment w:id="25" w:author="Rovey, Joshua Lucas" w:date="2024-06-09T10:48:00Z" w:initials="JR">
    <w:p w14:paraId="08F7E1E2" w14:textId="7EEA081A" w:rsidR="008E6085" w:rsidRDefault="008E6085" w:rsidP="000B4843">
      <w:pPr>
        <w:pStyle w:val="CommentText"/>
        <w:jc w:val="left"/>
      </w:pPr>
      <w:r>
        <w:rPr>
          <w:rStyle w:val="CommentReference"/>
        </w:rPr>
        <w:annotationRef/>
      </w:r>
      <w:r>
        <w:t>What’s eLET</w:t>
      </w:r>
    </w:p>
  </w:comment>
  <w:comment w:id="26"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27"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28" w:author="Arnett, Heather" w:date="2024-10-10T14:49:00Z" w:initials="HA">
    <w:p w14:paraId="6F9456EE" w14:textId="77777777" w:rsidR="00853F8E" w:rsidRDefault="00853F8E" w:rsidP="00853F8E">
      <w:pPr>
        <w:jc w:val="left"/>
      </w:pPr>
      <w:r>
        <w:rPr>
          <w:rStyle w:val="CommentReference"/>
        </w:rPr>
        <w:annotationRef/>
      </w:r>
      <w:r>
        <w:rPr>
          <w:color w:val="000000"/>
          <w:sz w:val="20"/>
          <w:szCs w:val="20"/>
        </w:rPr>
        <w:t>Can you say more?</w:t>
      </w:r>
    </w:p>
  </w:comment>
  <w:comment w:id="29" w:author="Arnett, Heather" w:date="2024-10-10T14:47:00Z" w:initials="HA">
    <w:p w14:paraId="58F36324" w14:textId="3F577FB7" w:rsidR="00853F8E" w:rsidRDefault="00853F8E" w:rsidP="00853F8E">
      <w:pPr>
        <w:jc w:val="left"/>
      </w:pPr>
      <w:r>
        <w:rPr>
          <w:rStyle w:val="CommentReference"/>
        </w:rPr>
        <w:annotationRef/>
      </w:r>
      <w:r>
        <w:rPr>
          <w:color w:val="000000"/>
          <w:sz w:val="20"/>
          <w:szCs w:val="20"/>
        </w:rPr>
        <w:t>So the question remains why the divergence? Why not embrace chunking?</w:t>
      </w:r>
    </w:p>
  </w:comment>
  <w:comment w:id="31" w:author="Rovey, Joshua Lucas" w:date="2024-06-09T11:44:00Z" w:initials="JR">
    <w:p w14:paraId="48D1B459" w14:textId="6B6FB4AD" w:rsidR="008E6085" w:rsidRDefault="008E6085" w:rsidP="007E5558">
      <w:pPr>
        <w:pStyle w:val="CommentText"/>
        <w:jc w:val="left"/>
      </w:pPr>
      <w:r>
        <w:rPr>
          <w:rStyle w:val="CommentReference"/>
        </w:rPr>
        <w:annotationRef/>
      </w:r>
      <w:r>
        <w:t>I think this is more accurate than course.</w:t>
      </w:r>
    </w:p>
  </w:comment>
  <w:comment w:id="32"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34"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37" w:author="Arnett, Heather" w:date="2024-10-10T14:58:00Z" w:initials="HA">
    <w:p w14:paraId="450CDC7A" w14:textId="77777777" w:rsidR="00DD0A6D" w:rsidRDefault="00DD0A6D" w:rsidP="00DD0A6D">
      <w:pPr>
        <w:jc w:val="left"/>
      </w:pPr>
      <w:r>
        <w:rPr>
          <w:rStyle w:val="CommentReference"/>
        </w:rPr>
        <w:annotationRef/>
      </w:r>
      <w:r>
        <w:rPr>
          <w:color w:val="000000"/>
          <w:sz w:val="20"/>
          <w:szCs w:val="20"/>
        </w:rPr>
        <w:t>Did you ever look at the cognitive level of each question? Do we know on average how long each assessment took in considering cognitive fatigue.</w:t>
      </w:r>
    </w:p>
  </w:comment>
  <w:comment w:id="38" w:author="Nguyen, Scott" w:date="2024-10-18T00:05:00Z" w:initials="SN">
    <w:p w14:paraId="3235A57C" w14:textId="77777777" w:rsidR="005529D0" w:rsidRDefault="005529D0" w:rsidP="005529D0">
      <w:pPr>
        <w:pStyle w:val="CommentText"/>
        <w:jc w:val="left"/>
      </w:pPr>
      <w:r>
        <w:rPr>
          <w:rStyle w:val="CommentReference"/>
        </w:rPr>
        <w:annotationRef/>
      </w:r>
      <w:r>
        <w:t>That we don’t know since redcap doesn’t tell you how long a student spends on an assignment only when it’s submitted.</w:t>
      </w:r>
    </w:p>
  </w:comment>
  <w:comment w:id="39" w:author="Arnett, Heather" w:date="2024-10-10T14:58:00Z" w:initials="HA">
    <w:p w14:paraId="1AC41EBE" w14:textId="5FC182B2" w:rsidR="00DD0A6D" w:rsidRDefault="00DD0A6D" w:rsidP="00DD0A6D">
      <w:pPr>
        <w:jc w:val="left"/>
      </w:pPr>
      <w:r>
        <w:rPr>
          <w:rStyle w:val="CommentReference"/>
        </w:rPr>
        <w:annotationRef/>
      </w:r>
      <w:r>
        <w:rPr>
          <w:sz w:val="20"/>
          <w:szCs w:val="20"/>
        </w:rPr>
        <w:t>Based on…literature review citations?</w:t>
      </w:r>
    </w:p>
  </w:comment>
  <w:comment w:id="41" w:author="Rovey, Joshua Lucas" w:date="2024-06-03T13:11:00Z" w:initials="JR">
    <w:p w14:paraId="3E08B7B5" w14:textId="1F657E9F" w:rsidR="008E6085" w:rsidRDefault="008E6085" w:rsidP="0067069E">
      <w:pPr>
        <w:pStyle w:val="CommentText"/>
      </w:pPr>
      <w:r>
        <w:rPr>
          <w:rStyle w:val="CommentReference"/>
        </w:rPr>
        <w:annotationRef/>
      </w:r>
      <w:r>
        <w:t>I’m not sure how you will measure this</w:t>
      </w:r>
    </w:p>
  </w:comment>
  <w:comment w:id="42" w:author="Arnett, Heather" w:date="2024-10-10T15:03:00Z" w:initials="HA">
    <w:p w14:paraId="20572FC6" w14:textId="77777777" w:rsidR="009C5CF3" w:rsidRDefault="009C5CF3" w:rsidP="009C5CF3">
      <w:pPr>
        <w:jc w:val="left"/>
      </w:pPr>
      <w:r>
        <w:rPr>
          <w:rStyle w:val="CommentReference"/>
        </w:rPr>
        <w:annotationRef/>
      </w:r>
      <w:r>
        <w:rPr>
          <w:color w:val="000000"/>
          <w:sz w:val="20"/>
          <w:szCs w:val="20"/>
        </w:rPr>
        <w:t>Agree, are there studies that validate this. How do we know?</w:t>
      </w:r>
    </w:p>
  </w:comment>
  <w:comment w:id="43" w:author="Rovey, Joshua Lucas" w:date="2024-06-03T13:12:00Z" w:initials="JR">
    <w:p w14:paraId="6746A45E" w14:textId="6EA34290" w:rsidR="008E6085" w:rsidRDefault="008E6085" w:rsidP="00C15FEC">
      <w:pPr>
        <w:pStyle w:val="CommentText"/>
      </w:pPr>
      <w:r>
        <w:rPr>
          <w:rStyle w:val="CommentReference"/>
        </w:rPr>
        <w:annotationRef/>
      </w:r>
      <w:r>
        <w:t>How you measure this?</w:t>
      </w:r>
    </w:p>
  </w:comment>
  <w:comment w:id="44" w:author="Arnett, Heather" w:date="2024-10-10T15:05:00Z" w:initials="HA">
    <w:p w14:paraId="7CAC7074" w14:textId="77777777" w:rsidR="009C5CF3" w:rsidRDefault="009C5CF3" w:rsidP="009C5CF3">
      <w:pPr>
        <w:jc w:val="left"/>
      </w:pPr>
      <w:r>
        <w:rPr>
          <w:rStyle w:val="CommentReference"/>
        </w:rPr>
        <w:annotationRef/>
      </w:r>
      <w:r>
        <w:rPr>
          <w:color w:val="000000"/>
          <w:sz w:val="20"/>
          <w:szCs w:val="20"/>
        </w:rPr>
        <w:t>Same as less (above)?</w:t>
      </w:r>
    </w:p>
  </w:comment>
  <w:comment w:id="45" w:author="Rovey, Joshua Lucas" w:date="2024-07-01T16:12:00Z" w:initials="JR">
    <w:p w14:paraId="7DF41BEB" w14:textId="308FB391"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47" w:author="Arnett, Heather" w:date="2024-10-10T15:08:00Z" w:initials="HA">
    <w:p w14:paraId="24B8AB3D" w14:textId="77777777" w:rsidR="009C5CF3" w:rsidRDefault="009C5CF3" w:rsidP="009C5CF3">
      <w:pPr>
        <w:jc w:val="left"/>
      </w:pPr>
      <w:r>
        <w:rPr>
          <w:rStyle w:val="CommentReference"/>
        </w:rPr>
        <w:annotationRef/>
      </w:r>
      <w:r>
        <w:rPr>
          <w:color w:val="000000"/>
          <w:sz w:val="20"/>
          <w:szCs w:val="20"/>
        </w:rPr>
        <w:t>Was it significantly higher?</w:t>
      </w:r>
    </w:p>
  </w:comment>
  <w:comment w:id="48" w:author="Arnett, Heather" w:date="2024-10-10T15:10:00Z" w:initials="HA">
    <w:p w14:paraId="583BFDE6" w14:textId="77777777" w:rsidR="009C5CF3" w:rsidRDefault="009C5CF3" w:rsidP="009C5CF3">
      <w:pPr>
        <w:jc w:val="left"/>
      </w:pPr>
      <w:r>
        <w:rPr>
          <w:rStyle w:val="CommentReference"/>
        </w:rPr>
        <w:annotationRef/>
      </w:r>
      <w:r>
        <w:rPr>
          <w:color w:val="000000"/>
          <w:sz w:val="20"/>
          <w:szCs w:val="20"/>
        </w:rPr>
        <w:t>The literature review does not discuss the role of interest vs efficiency on learning. Might be helpful for a richer discussion.</w:t>
      </w:r>
    </w:p>
  </w:comment>
  <w:comment w:id="49" w:author="Nguyen, Scott" w:date="2024-10-17T23:16:00Z" w:initials="SN">
    <w:p w14:paraId="6821C961" w14:textId="77777777" w:rsidR="00AE1E0E" w:rsidRDefault="00AE1E0E" w:rsidP="00AE1E0E">
      <w:pPr>
        <w:pStyle w:val="CommentText"/>
        <w:jc w:val="left"/>
      </w:pPr>
      <w:r>
        <w:rPr>
          <w:rStyle w:val="CommentReference"/>
        </w:rPr>
        <w:annotationRef/>
      </w:r>
      <w:r>
        <w:t>I think that’s a great idea to add that as an additional section to the literature review!</w:t>
      </w:r>
    </w:p>
  </w:comment>
  <w:comment w:id="51" w:author="Rovey, Joshua Lucas" w:date="2024-07-01T16:17:00Z" w:initials="JR">
    <w:p w14:paraId="2B100B99" w14:textId="71102F59" w:rsidR="008E6085" w:rsidRDefault="008E6085" w:rsidP="00B60E49">
      <w:pPr>
        <w:pStyle w:val="CommentText"/>
        <w:jc w:val="left"/>
      </w:pPr>
      <w:r>
        <w:rPr>
          <w:rStyle w:val="CommentReference"/>
        </w:rPr>
        <w:annotationRef/>
      </w:r>
      <w:r>
        <w:t>Never start a section with a figrue, always start with text</w:t>
      </w:r>
    </w:p>
  </w:comment>
  <w:comment w:id="54"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55"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53" w:author="Arnett, Heather" w:date="2024-10-10T15:13:00Z" w:initials="HA">
    <w:p w14:paraId="6DAB8C47" w14:textId="77777777" w:rsidR="00772BF4" w:rsidRDefault="00772BF4" w:rsidP="00772BF4">
      <w:pPr>
        <w:jc w:val="left"/>
      </w:pPr>
      <w:r>
        <w:rPr>
          <w:rStyle w:val="CommentReference"/>
        </w:rPr>
        <w:annotationRef/>
      </w:r>
      <w:r>
        <w:rPr>
          <w:color w:val="000000"/>
          <w:sz w:val="20"/>
          <w:szCs w:val="20"/>
        </w:rPr>
        <w:t>Interesting, maybe students signed up more excited (interest) at doing the rocket build and launch and were not as excited about the content.</w:t>
      </w:r>
    </w:p>
  </w:comment>
  <w:comment w:id="56" w:author="Rovey, Joshua Lucas" w:date="2024-07-05T10:37:00Z" w:initials="JR">
    <w:p w14:paraId="14697F1C" w14:textId="477BB187" w:rsidR="008E6085" w:rsidRDefault="008E6085" w:rsidP="00876503">
      <w:pPr>
        <w:pStyle w:val="CommentText"/>
        <w:jc w:val="left"/>
      </w:pPr>
      <w:r>
        <w:rPr>
          <w:rStyle w:val="CommentReference"/>
        </w:rPr>
        <w:annotationRef/>
      </w:r>
      <w:r>
        <w:t>Is there a middle bar for Group A module 2, module 3, module 4?</w:t>
      </w:r>
    </w:p>
  </w:comment>
  <w:comment w:id="57"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61" w:author="Arnett, Heather" w:date="2024-10-10T15:38:00Z" w:initials="HA">
    <w:p w14:paraId="2CE4FD41" w14:textId="77777777" w:rsidR="00F3745B" w:rsidRDefault="00F3745B" w:rsidP="00F3745B">
      <w:pPr>
        <w:jc w:val="left"/>
      </w:pPr>
      <w:r>
        <w:rPr>
          <w:rStyle w:val="CommentReference"/>
        </w:rPr>
        <w:annotationRef/>
      </w:r>
      <w:r>
        <w:rPr>
          <w:color w:val="000000"/>
          <w:sz w:val="20"/>
          <w:szCs w:val="20"/>
        </w:rPr>
        <w:t xml:space="preserve">What is interesting is if you look at that mid-content test results compared to their final. Regardless of chunking they are worse for the final (except Module 2 for Group B). With scores trending downward as the modules progress. </w:t>
      </w:r>
    </w:p>
  </w:comment>
  <w:comment w:id="62" w:author="Nguyen, Scott" w:date="2024-10-17T23:26:00Z" w:initials="SN">
    <w:p w14:paraId="4694F5E7" w14:textId="77777777" w:rsidR="00F95954" w:rsidRDefault="00F95954" w:rsidP="00F95954">
      <w:pPr>
        <w:pStyle w:val="CommentText"/>
        <w:jc w:val="left"/>
      </w:pPr>
      <w:r>
        <w:rPr>
          <w:rStyle w:val="CommentReference"/>
        </w:rPr>
        <w:annotationRef/>
      </w:r>
      <w:r>
        <w:t>It definitely is strange because for M3, that has the 2 math questions that take longer. They can do it because they had to for the launch so they have that knowledge already but that’s the one that many students got “wrong”. Also for M4, in my opinion is easier than the other modules and also the shortest, so it’s interesting that the average is around a 50%.</w:t>
      </w:r>
    </w:p>
  </w:comment>
  <w:comment w:id="63" w:author="Rovey, Joshua Lucas" w:date="2024-07-05T12:05:00Z" w:initials="JR">
    <w:p w14:paraId="329C0AAA" w14:textId="38E6FFBE" w:rsidR="00F27A31" w:rsidRDefault="00F27A31" w:rsidP="00F27A31">
      <w:pPr>
        <w:pStyle w:val="CommentText"/>
        <w:jc w:val="left"/>
      </w:pPr>
      <w:r>
        <w:rPr>
          <w:rStyle w:val="CommentReference"/>
        </w:rPr>
        <w:annotationRef/>
      </w:r>
      <w:r>
        <w:t>This needs rewritten based on what the Final Exam Module scores are</w:t>
      </w:r>
    </w:p>
  </w:comment>
  <w:comment w:id="69" w:author="Rovey, Joshua Lucas" w:date="2024-10-03T11:04:00Z" w:initials="JR">
    <w:p w14:paraId="051EC207" w14:textId="77777777" w:rsidR="00F124A6" w:rsidRDefault="00F124A6" w:rsidP="00F124A6">
      <w:pPr>
        <w:pStyle w:val="CommentText"/>
        <w:jc w:val="left"/>
      </w:pPr>
      <w:r>
        <w:rPr>
          <w:rStyle w:val="CommentReference"/>
        </w:rPr>
        <w:annotationRef/>
      </w:r>
      <w:r>
        <w:t>This figure needs a legend for Group A, B</w:t>
      </w:r>
    </w:p>
  </w:comment>
  <w:comment w:id="70" w:author="Rovey, Joshua Lucas [2]" w:date="2024-07-25T15:32:00Z" w:initials="RJL">
    <w:p w14:paraId="5816A9DD" w14:textId="55F8E98E"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72"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7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78"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77" w:author="Arnett, Heather" w:date="2024-10-10T15:51:00Z" w:initials="HA">
    <w:p w14:paraId="6C5EFAE0" w14:textId="77777777" w:rsidR="00551FBE" w:rsidRDefault="00551FBE" w:rsidP="00551FBE">
      <w:pPr>
        <w:jc w:val="left"/>
      </w:pPr>
      <w:r>
        <w:rPr>
          <w:rStyle w:val="CommentReference"/>
        </w:rPr>
        <w:annotationRef/>
      </w:r>
      <w:r>
        <w:rPr>
          <w:color w:val="000000"/>
          <w:sz w:val="20"/>
          <w:szCs w:val="20"/>
        </w:rPr>
        <w:t>It might be interesting to add a line for number of students in Group A and B. Since Group A had 32 students. There is a notable number of videos that would have likely not been seen by students. I.E. Video 8 where 15 (less than half the class) would have seen the video. Was there a chart that indicated which video connected to a quiz question?</w:t>
      </w:r>
    </w:p>
  </w:comment>
  <w:comment w:id="81" w:author="Arnett, Heather" w:date="2024-10-10T15:56:00Z" w:initials="HA">
    <w:p w14:paraId="00647B6F" w14:textId="77777777" w:rsidR="000A7B6D" w:rsidRDefault="00551FBE" w:rsidP="000A7B6D">
      <w:pPr>
        <w:jc w:val="left"/>
      </w:pPr>
      <w:r>
        <w:rPr>
          <w:rStyle w:val="CommentReference"/>
        </w:rPr>
        <w:annotationRef/>
      </w:r>
      <w:r w:rsidR="000A7B6D">
        <w:rPr>
          <w:sz w:val="20"/>
          <w:szCs w:val="20"/>
        </w:rPr>
        <w:t>This speaks to learning gaps. If only 65% of content is covered if the student is one that selects to watch. Where does the learning occur since it’s online which probably speaks to why the ave is 62% for Group A. It would also be helpful to know if the video is watched at 1.5x or 2 is the output in seconds watched still the same? Asking because I don’t know.</w:t>
      </w:r>
    </w:p>
  </w:comment>
  <w:comment w:id="80" w:author="Rovey, Joshua Lucas [2]" w:date="2024-07-25T16:03:00Z" w:initials="RJL">
    <w:p w14:paraId="061798C3" w14:textId="4D2FB87A"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82" w:author="Arnett, Heather" w:date="2024-10-10T16:34:00Z" w:initials="HA">
    <w:p w14:paraId="27E3619F" w14:textId="77777777" w:rsidR="000A7B6D" w:rsidRDefault="000A7B6D" w:rsidP="000A7B6D">
      <w:pPr>
        <w:jc w:val="left"/>
      </w:pPr>
      <w:r>
        <w:rPr>
          <w:rStyle w:val="CommentReference"/>
        </w:rPr>
        <w:annotationRef/>
      </w:r>
      <w:r>
        <w:rPr>
          <w:sz w:val="20"/>
          <w:szCs w:val="20"/>
        </w:rPr>
        <w:t>Not surprising that Module 3 of the final exam were the worst results, and were actually lower than the pretest results for both groups</w:t>
      </w:r>
    </w:p>
  </w:comment>
  <w:comment w:id="84" w:author="Rovey, Joshua Lucas" w:date="2024-09-24T14:25:00Z" w:initials="JR">
    <w:p w14:paraId="3AA4E6A0" w14:textId="2773D73F" w:rsidR="00352EA6" w:rsidRDefault="00352EA6" w:rsidP="00352EA6">
      <w:pPr>
        <w:pStyle w:val="CommentText"/>
        <w:jc w:val="left"/>
      </w:pPr>
      <w:r>
        <w:rPr>
          <w:rStyle w:val="CommentReference"/>
        </w:rPr>
        <w:annotationRef/>
      </w:r>
      <w:r>
        <w:t>Make blue and red to be consistent, keep the solid and dashed lines</w:t>
      </w:r>
    </w:p>
  </w:comment>
  <w:comment w:id="85" w:author="Arnett, Heather" w:date="2024-10-10T16:42:00Z" w:initials="HA">
    <w:p w14:paraId="605BBFDE" w14:textId="77777777" w:rsidR="00EC4467" w:rsidRDefault="00EC4467" w:rsidP="00EC4467">
      <w:pPr>
        <w:jc w:val="left"/>
      </w:pPr>
      <w:r>
        <w:rPr>
          <w:rStyle w:val="CommentReference"/>
        </w:rPr>
        <w:annotationRef/>
      </w:r>
      <w:r>
        <w:rPr>
          <w:color w:val="000000"/>
          <w:sz w:val="20"/>
          <w:szCs w:val="20"/>
        </w:rPr>
        <w:t xml:space="preserve">Interesting that the video watching was rather steady in the finals weeks for Group B. Given their test scores were pretty okay for M1/M2, it appears it did change those watching and those not or even a decline when considering how they are chunked. Again, do they know their score on the quizzes or does it just get submitted because that could cause a behavior change. It would also be help to known when the videos were watched during the finals were students chucking their studying for the different days. </w:t>
      </w:r>
    </w:p>
  </w:comment>
  <w:comment w:id="86" w:author="Nguyen, Scott" w:date="2024-10-17T22:56:00Z" w:initials="SN">
    <w:p w14:paraId="3F404F2A" w14:textId="77777777" w:rsidR="00332E56" w:rsidRDefault="00332E56" w:rsidP="00332E56">
      <w:pPr>
        <w:pStyle w:val="CommentText"/>
        <w:jc w:val="left"/>
      </w:pPr>
      <w:r>
        <w:rPr>
          <w:rStyle w:val="CommentReference"/>
        </w:rPr>
        <w:annotationRef/>
      </w:r>
      <w:r>
        <w:t>Good point. Students don’t know their score at all. They know it’s based on completion and that they should give their best effort is all.</w:t>
      </w:r>
    </w:p>
  </w:comment>
  <w:comment w:id="87" w:author="Rovey, Joshua Lucas" w:date="2024-10-03T11:24:00Z" w:initials="JR">
    <w:p w14:paraId="354604CC" w14:textId="50C8AD3A" w:rsidR="00AA3277" w:rsidRDefault="00AA3277" w:rsidP="00AA3277">
      <w:pPr>
        <w:pStyle w:val="CommentText"/>
        <w:jc w:val="left"/>
      </w:pPr>
      <w:r>
        <w:rPr>
          <w:rStyle w:val="CommentReference"/>
        </w:rPr>
        <w:annotationRef/>
      </w:r>
      <w:r>
        <w:t>Why would there be two different hypotheses??</w:t>
      </w:r>
    </w:p>
  </w:comment>
  <w:comment w:id="88" w:author="Rovey, Joshua Lucas" w:date="2024-10-03T11:26:00Z" w:initials="JR">
    <w:p w14:paraId="7E090FBC" w14:textId="77777777" w:rsidR="00AA3277" w:rsidRDefault="00AA3277" w:rsidP="00AA3277">
      <w:pPr>
        <w:pStyle w:val="CommentText"/>
        <w:jc w:val="left"/>
      </w:pPr>
      <w:r>
        <w:rPr>
          <w:rStyle w:val="CommentReference"/>
        </w:rPr>
        <w:annotationRef/>
      </w:r>
      <w:r>
        <w:t>I changed this, please look it over carefully, why would tehre be two hypotheses?  Just apply the same hypothesis test to both during course and finals week</w:t>
      </w:r>
    </w:p>
  </w:comment>
  <w:comment w:id="91" w:author="Nguyen, Scott" w:date="2024-09-23T15:25:00Z" w:initials="SN">
    <w:p w14:paraId="414B1B36" w14:textId="4B852C7E" w:rsidR="00574319" w:rsidRDefault="00574319" w:rsidP="00574319">
      <w:pPr>
        <w:pStyle w:val="CommentText"/>
        <w:jc w:val="left"/>
      </w:pPr>
      <w:r>
        <w:rPr>
          <w:rStyle w:val="CommentReference"/>
        </w:rPr>
        <w:annotationRef/>
      </w:r>
      <w:r>
        <w:t>Does this make sense how I explained it?</w:t>
      </w:r>
    </w:p>
  </w:comment>
  <w:comment w:id="92"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93"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96"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97"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98"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100" w:author="Rovey, Joshua Lucas" w:date="2024-09-24T14:35:00Z" w:initials="JR">
    <w:p w14:paraId="32E70E19" w14:textId="51EAB301"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101"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99"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 w:id="102" w:author="Rovey, Joshua Lucas" w:date="2024-10-03T11:39:00Z" w:initials="JR">
    <w:p w14:paraId="695906FE" w14:textId="77777777" w:rsidR="00AA3277" w:rsidRDefault="00AA3277" w:rsidP="00AA3277">
      <w:pPr>
        <w:pStyle w:val="CommentText"/>
        <w:jc w:val="left"/>
      </w:pPr>
      <w:r>
        <w:rPr>
          <w:rStyle w:val="CommentReference"/>
        </w:rPr>
        <w:annotationRef/>
      </w:r>
      <w:r>
        <w:t>It’s not a rate, rate implies time, we’re not necessarily looking at the submission per unit time, but just simply the submission level</w:t>
      </w:r>
    </w:p>
  </w:comment>
  <w:comment w:id="103" w:author="Arnett, Heather" w:date="2024-10-10T16:54:00Z" w:initials="HA">
    <w:p w14:paraId="5181D6B4" w14:textId="77777777" w:rsidR="00824D2D" w:rsidRDefault="00824D2D" w:rsidP="00824D2D">
      <w:pPr>
        <w:jc w:val="left"/>
      </w:pPr>
      <w:r>
        <w:rPr>
          <w:rStyle w:val="CommentReference"/>
        </w:rPr>
        <w:annotationRef/>
      </w:r>
      <w:r>
        <w:rPr>
          <w:color w:val="000000"/>
          <w:sz w:val="20"/>
          <w:szCs w:val="20"/>
        </w:rPr>
        <w:t>I found this late submission troubling. And wondering what that might suggest about their perception of the class.</w:t>
      </w:r>
    </w:p>
  </w:comment>
  <w:comment w:id="104" w:author="Nguyen, Scott" w:date="2024-10-16T23:49:00Z" w:initials="SN">
    <w:p w14:paraId="3B9BC1EA" w14:textId="77777777" w:rsidR="00A303B8" w:rsidRDefault="00A303B8" w:rsidP="00A303B8">
      <w:pPr>
        <w:pStyle w:val="CommentText"/>
        <w:jc w:val="left"/>
      </w:pPr>
      <w:r>
        <w:rPr>
          <w:rStyle w:val="CommentReference"/>
        </w:rPr>
        <w:annotationRef/>
      </w:r>
      <w:r>
        <w:t>This student had some personal difficulties that affected their academics. They wanted to drop the class initially but we had some back and forth about that and they decided to continue with the class. They had difficulty completing the pre and mid course assessments on time as well. When it came to the build, they were extremely enthusiastic and put a lot of effort in there.</w:t>
      </w:r>
    </w:p>
  </w:comment>
  <w:comment w:id="105" w:author="Arnett, Heather" w:date="2024-10-10T16:59:00Z" w:initials="HA">
    <w:p w14:paraId="58CB829F" w14:textId="52FB78A7" w:rsidR="00824D2D" w:rsidRDefault="00824D2D" w:rsidP="00824D2D">
      <w:pPr>
        <w:jc w:val="left"/>
      </w:pPr>
      <w:r>
        <w:rPr>
          <w:rStyle w:val="CommentReference"/>
        </w:rPr>
        <w:annotationRef/>
      </w:r>
      <w:r>
        <w:rPr>
          <w:color w:val="000000"/>
          <w:sz w:val="20"/>
          <w:szCs w:val="20"/>
        </w:rPr>
        <w:t>They make the case for benefit of guardrails vs left to their own pacing.</w:t>
      </w:r>
    </w:p>
  </w:comment>
  <w:comment w:id="106" w:author="Rovey, Joshua Lucas" w:date="2024-10-03T12:06:00Z" w:initials="JR">
    <w:p w14:paraId="46EF9035" w14:textId="77777777" w:rsidR="002C7955" w:rsidRDefault="002C7955" w:rsidP="002C7955">
      <w:pPr>
        <w:pStyle w:val="CommentText"/>
        <w:jc w:val="left"/>
      </w:pPr>
      <w:r>
        <w:rPr>
          <w:rStyle w:val="CommentReference"/>
        </w:rPr>
        <w:annotationRef/>
      </w:r>
      <w:r>
        <w:t>this should be an overview of what you are going to discuss in the next sections</w:t>
      </w:r>
    </w:p>
  </w:comment>
  <w:comment w:id="108" w:author="Rovey, Joshua Lucas" w:date="2024-10-03T15:29:00Z" w:initials="JR">
    <w:p w14:paraId="38566E9F" w14:textId="77777777" w:rsidR="00D975E7" w:rsidRDefault="00D975E7" w:rsidP="00D975E7">
      <w:pPr>
        <w:pStyle w:val="CommentText"/>
        <w:jc w:val="left"/>
      </w:pPr>
      <w:r>
        <w:rPr>
          <w:rStyle w:val="CommentReference"/>
        </w:rPr>
        <w:annotationRef/>
      </w:r>
      <w:r>
        <w:t>Again this should highlight the main thing you learned</w:t>
      </w:r>
    </w:p>
  </w:comment>
  <w:comment w:id="110" w:author="Rovey, Joshua Lucas" w:date="2024-10-03T15:45:00Z" w:initials="JR">
    <w:p w14:paraId="4C1FA332" w14:textId="77777777" w:rsidR="002D0714" w:rsidRDefault="002D0714" w:rsidP="002D0714">
      <w:pPr>
        <w:pStyle w:val="CommentText"/>
        <w:jc w:val="left"/>
      </w:pPr>
      <w:r>
        <w:rPr>
          <w:rStyle w:val="CommentReference"/>
        </w:rPr>
        <w:annotationRef/>
      </w:r>
      <w:r>
        <w:t>Please calculate these for Group A and B  you show the score for each module, what is the cumulative?</w:t>
      </w:r>
    </w:p>
  </w:comment>
  <w:comment w:id="111" w:author="Arnett, Heather" w:date="2024-10-10T22:51:00Z" w:initials="HA">
    <w:p w14:paraId="4348DD7F" w14:textId="77777777" w:rsidR="00B00BE5" w:rsidRDefault="00B00BE5" w:rsidP="00B00BE5">
      <w:pPr>
        <w:jc w:val="left"/>
      </w:pPr>
      <w:r>
        <w:rPr>
          <w:rStyle w:val="CommentReference"/>
        </w:rPr>
        <w:annotationRef/>
      </w:r>
      <w:r>
        <w:rPr>
          <w:color w:val="000000"/>
          <w:sz w:val="20"/>
          <w:szCs w:val="20"/>
        </w:rPr>
        <w:t xml:space="preserve">Was this same pattern seen on the pre and mid quizzes? Did that happen with Group B’s pre and mid or did they adhere to the due date. </w:t>
      </w:r>
    </w:p>
  </w:comment>
  <w:comment w:id="112" w:author="Nguyen, Scott" w:date="2024-10-17T23:29:00Z" w:initials="SN">
    <w:p w14:paraId="507CA9FF" w14:textId="77777777" w:rsidR="00F95954" w:rsidRDefault="00F95954" w:rsidP="00F95954">
      <w:pPr>
        <w:pStyle w:val="CommentText"/>
        <w:jc w:val="left"/>
      </w:pPr>
      <w:r>
        <w:rPr>
          <w:rStyle w:val="CommentReference"/>
        </w:rPr>
        <w:annotationRef/>
      </w:r>
      <w:r>
        <w:t>When it came to the pre and mid quizzes, students from both groups adhered to the deadlines. However, there was a lot of reminders sent for both groups to have the pre and mid quizzes completed by the deadline.</w:t>
      </w:r>
    </w:p>
  </w:comment>
  <w:comment w:id="113" w:author="Arnett, Heather" w:date="2024-10-11T10:54:00Z" w:initials="HA">
    <w:p w14:paraId="6F1A5927" w14:textId="2AEF1F37" w:rsidR="008B4D6D" w:rsidRDefault="008B4D6D" w:rsidP="008B4D6D">
      <w:pPr>
        <w:jc w:val="left"/>
      </w:pPr>
      <w:r>
        <w:rPr>
          <w:rStyle w:val="CommentReference"/>
        </w:rPr>
        <w:annotationRef/>
      </w:r>
      <w:r>
        <w:rPr>
          <w:color w:val="000000"/>
          <w:sz w:val="20"/>
          <w:szCs w:val="20"/>
        </w:rPr>
        <w:t>Do we know how much time was spent taking the quizzes and surveys. Just curious especially coupled with the types of questions.</w:t>
      </w:r>
    </w:p>
  </w:comment>
  <w:comment w:id="114" w:author="Nguyen, Scott" w:date="2024-10-17T00:22:00Z" w:initials="SN">
    <w:p w14:paraId="12BDCD51" w14:textId="77777777" w:rsidR="009D70A0" w:rsidRDefault="009D70A0" w:rsidP="009D70A0">
      <w:pPr>
        <w:pStyle w:val="CommentText"/>
        <w:jc w:val="left"/>
      </w:pPr>
      <w:r>
        <w:rPr>
          <w:rStyle w:val="CommentReference"/>
        </w:rPr>
        <w:annotationRef/>
      </w:r>
      <w:r>
        <w:t xml:space="preserve">Unfortunately no, redcap just tells you when it’s been submitted. </w:t>
      </w:r>
    </w:p>
  </w:comment>
  <w:comment w:id="115" w:author="Arnett, Heather" w:date="2024-10-10T22:55:00Z" w:initials="HA">
    <w:p w14:paraId="7E6A1B51" w14:textId="35360B35" w:rsidR="00B00BE5" w:rsidRDefault="00B00BE5" w:rsidP="00B00BE5">
      <w:pPr>
        <w:jc w:val="left"/>
      </w:pPr>
      <w:r>
        <w:rPr>
          <w:rStyle w:val="CommentReference"/>
        </w:rPr>
        <w:annotationRef/>
      </w:r>
      <w:r>
        <w:rPr>
          <w:color w:val="000000"/>
          <w:sz w:val="20"/>
          <w:szCs w:val="20"/>
        </w:rPr>
        <w:t>Do we know if there are study of shifts in cognitive load in students. Maybe thinking more attention spans that lead to quicker fatigue. I just keep thinking about students watching maybe 30 seconds of the short videos. When and where does the learning occur especially in an online platform.</w:t>
      </w:r>
    </w:p>
  </w:comment>
  <w:comment w:id="116" w:author="Arnett, Heather" w:date="2024-10-10T23:06:00Z" w:initials="HA">
    <w:p w14:paraId="21EB8F35" w14:textId="77777777" w:rsidR="00A83359" w:rsidRDefault="00A83359" w:rsidP="00A83359">
      <w:pPr>
        <w:jc w:val="left"/>
      </w:pPr>
      <w:r>
        <w:rPr>
          <w:rStyle w:val="CommentReference"/>
        </w:rPr>
        <w:annotationRef/>
      </w:r>
      <w:r>
        <w:rPr>
          <w:color w:val="000000"/>
          <w:sz w:val="20"/>
          <w:szCs w:val="20"/>
        </w:rPr>
        <w:t>This is why many advocate for universal design learning - inclusive learning and benefit to the learner</w:t>
      </w:r>
    </w:p>
  </w:comment>
  <w:comment w:id="117" w:author="Arnett, Heather" w:date="2024-10-10T23:11:00Z" w:initials="HA">
    <w:p w14:paraId="36E5FF15" w14:textId="77777777" w:rsidR="00A83359" w:rsidRDefault="00A83359" w:rsidP="00A83359">
      <w:pPr>
        <w:jc w:val="left"/>
      </w:pPr>
      <w:r>
        <w:rPr>
          <w:rStyle w:val="CommentReference"/>
        </w:rPr>
        <w:annotationRef/>
      </w:r>
      <w:r>
        <w:rPr>
          <w:color w:val="000000"/>
          <w:sz w:val="20"/>
          <w:szCs w:val="20"/>
        </w:rPr>
        <w:t xml:space="preserve">I would be more interested and feedback about the content than reminders. If they get the question wrong, then what. </w:t>
      </w:r>
    </w:p>
  </w:comment>
  <w:comment w:id="118" w:author="Arnett, Heather" w:date="2024-10-11T10:52:00Z" w:initials="HA">
    <w:p w14:paraId="49B7260A" w14:textId="77777777" w:rsidR="008B4D6D" w:rsidRDefault="008B4D6D" w:rsidP="008B4D6D">
      <w:pPr>
        <w:jc w:val="left"/>
      </w:pPr>
      <w:r>
        <w:rPr>
          <w:rStyle w:val="CommentReference"/>
        </w:rPr>
        <w:annotationRef/>
      </w:r>
      <w:r>
        <w:rPr>
          <w:color w:val="000000"/>
          <w:sz w:val="20"/>
          <w:szCs w:val="20"/>
        </w:rPr>
        <w:t>I would be more interested in the cognitive level of questions and which ones they get right or wrong and if there were measures take to better understand and learn the content performed by the student. How do they navigate their learning in the online course.</w:t>
      </w:r>
    </w:p>
  </w:comment>
  <w:comment w:id="119" w:author="Rovey, Joshua Lucas" w:date="2024-10-03T11:58:00Z" w:initials="JR">
    <w:p w14:paraId="237E2A1A" w14:textId="7407AE6F" w:rsidR="00EB3EA5" w:rsidRDefault="00EB3EA5" w:rsidP="00EB3EA5">
      <w:pPr>
        <w:pStyle w:val="CommentText"/>
        <w:jc w:val="left"/>
      </w:pPr>
      <w:r>
        <w:rPr>
          <w:rStyle w:val="CommentReference"/>
        </w:rPr>
        <w:annotationRef/>
      </w:r>
      <w:r>
        <w:t>Oh wow, I strongly advise using some bibliography management, you need to learn EndNote or Mendeley or some other bib management.  Typing in references is bad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EEFB3D" w15:done="1"/>
  <w15:commentEx w15:paraId="55721534" w15:done="1"/>
  <w15:commentEx w15:paraId="296E17C4" w15:done="1"/>
  <w15:commentEx w15:paraId="326DEF3E" w15:done="1"/>
  <w15:commentEx w15:paraId="651DBB89" w15:done="1"/>
  <w15:commentEx w15:paraId="222F786F" w15:done="1"/>
  <w15:commentEx w15:paraId="674D2A40" w15:done="1"/>
  <w15:commentEx w15:paraId="7559C224" w15:done="1"/>
  <w15:commentEx w15:paraId="51598FB7" w15:done="0"/>
  <w15:commentEx w15:paraId="275EB5DD" w15:done="0"/>
  <w15:commentEx w15:paraId="47229F84" w15:done="0"/>
  <w15:commentEx w15:paraId="769556AF" w15:done="0"/>
  <w15:commentEx w15:paraId="34C82414" w15:done="0"/>
  <w15:commentEx w15:paraId="6FDBB258" w15:done="1"/>
  <w15:commentEx w15:paraId="7C4C0CBA" w15:done="1"/>
  <w15:commentEx w15:paraId="0C5968C9" w15:done="1"/>
  <w15:commentEx w15:paraId="2BE194E7" w15:done="0"/>
  <w15:commentEx w15:paraId="42643214" w15:done="0"/>
  <w15:commentEx w15:paraId="7D1D9EAD" w15:done="1"/>
  <w15:commentEx w15:paraId="421F3A73" w15:done="0"/>
  <w15:commentEx w15:paraId="37FC1DA5" w15:done="1"/>
  <w15:commentEx w15:paraId="71B009D6" w15:done="0"/>
  <w15:commentEx w15:paraId="32AC937A" w15:done="1"/>
  <w15:commentEx w15:paraId="3390969B" w15:done="0"/>
  <w15:commentEx w15:paraId="07F9BB4F" w15:done="0"/>
  <w15:commentEx w15:paraId="08F7E1E2" w15:done="1"/>
  <w15:commentEx w15:paraId="034A248E" w15:done="1"/>
  <w15:commentEx w15:paraId="623DE750" w15:done="1"/>
  <w15:commentEx w15:paraId="6F9456EE" w15:done="0"/>
  <w15:commentEx w15:paraId="58F36324" w15:done="0"/>
  <w15:commentEx w15:paraId="48D1B459" w15:done="1"/>
  <w15:commentEx w15:paraId="6073C2C0" w15:done="1"/>
  <w15:commentEx w15:paraId="051D68FF" w15:done="1"/>
  <w15:commentEx w15:paraId="450CDC7A" w15:done="0"/>
  <w15:commentEx w15:paraId="3235A57C" w15:paraIdParent="450CDC7A" w15:done="0"/>
  <w15:commentEx w15:paraId="1AC41EBE" w15:done="1"/>
  <w15:commentEx w15:paraId="3E08B7B5" w15:done="0"/>
  <w15:commentEx w15:paraId="20572FC6" w15:paraIdParent="3E08B7B5" w15:done="0"/>
  <w15:commentEx w15:paraId="6746A45E" w15:done="1"/>
  <w15:commentEx w15:paraId="7CAC7074" w15:done="0"/>
  <w15:commentEx w15:paraId="7DF41BEB" w15:done="1"/>
  <w15:commentEx w15:paraId="24B8AB3D" w15:done="1"/>
  <w15:commentEx w15:paraId="583BFDE6" w15:done="0"/>
  <w15:commentEx w15:paraId="6821C961" w15:paraIdParent="583BFDE6" w15:done="0"/>
  <w15:commentEx w15:paraId="2B100B99" w15:done="1"/>
  <w15:commentEx w15:paraId="22C36ACE" w15:done="1"/>
  <w15:commentEx w15:paraId="3DE51343" w15:paraIdParent="22C36ACE" w15:done="1"/>
  <w15:commentEx w15:paraId="6DAB8C47" w15:done="0"/>
  <w15:commentEx w15:paraId="14697F1C" w15:done="1"/>
  <w15:commentEx w15:paraId="0C467372" w15:paraIdParent="14697F1C" w15:done="1"/>
  <w15:commentEx w15:paraId="2CE4FD41" w15:done="0"/>
  <w15:commentEx w15:paraId="4694F5E7" w15:paraIdParent="2CE4FD41" w15:done="0"/>
  <w15:commentEx w15:paraId="329C0AAA" w15:done="1"/>
  <w15:commentEx w15:paraId="051EC207" w15:done="0"/>
  <w15:commentEx w15:paraId="5816A9DD" w15:done="1"/>
  <w15:commentEx w15:paraId="346F83DF" w15:done="1"/>
  <w15:commentEx w15:paraId="77715C2E" w15:done="1"/>
  <w15:commentEx w15:paraId="0A5B3983" w15:done="1"/>
  <w15:commentEx w15:paraId="6C5EFAE0" w15:done="0"/>
  <w15:commentEx w15:paraId="00647B6F" w15:done="0"/>
  <w15:commentEx w15:paraId="061798C3" w15:done="1"/>
  <w15:commentEx w15:paraId="27E3619F" w15:done="0"/>
  <w15:commentEx w15:paraId="3AA4E6A0" w15:done="1"/>
  <w15:commentEx w15:paraId="605BBFDE" w15:done="0"/>
  <w15:commentEx w15:paraId="3F404F2A" w15:paraIdParent="605BBFDE" w15:done="0"/>
  <w15:commentEx w15:paraId="354604CC" w15:done="1"/>
  <w15:commentEx w15:paraId="7E090FBC" w15:done="1"/>
  <w15:commentEx w15:paraId="414B1B36" w15:done="1"/>
  <w15:commentEx w15:paraId="6597C816" w15:paraIdParent="414B1B36" w15:done="1"/>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Ex w15:paraId="695906FE" w15:done="1"/>
  <w15:commentEx w15:paraId="5181D6B4" w15:done="0"/>
  <w15:commentEx w15:paraId="3B9BC1EA" w15:paraIdParent="5181D6B4" w15:done="0"/>
  <w15:commentEx w15:paraId="58CB829F" w15:done="0"/>
  <w15:commentEx w15:paraId="46EF9035" w15:done="0"/>
  <w15:commentEx w15:paraId="38566E9F" w15:done="1"/>
  <w15:commentEx w15:paraId="4C1FA332" w15:done="1"/>
  <w15:commentEx w15:paraId="4348DD7F" w15:done="0"/>
  <w15:commentEx w15:paraId="507CA9FF" w15:paraIdParent="4348DD7F" w15:done="0"/>
  <w15:commentEx w15:paraId="6F1A5927" w15:done="0"/>
  <w15:commentEx w15:paraId="12BDCD51" w15:paraIdParent="6F1A5927" w15:done="0"/>
  <w15:commentEx w15:paraId="7E6A1B51" w15:done="0"/>
  <w15:commentEx w15:paraId="21EB8F35" w15:done="0"/>
  <w15:commentEx w15:paraId="36E5FF15" w15:done="1"/>
  <w15:commentEx w15:paraId="49B7260A" w15:done="1"/>
  <w15:commentEx w15:paraId="237E2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162EC0" w16cex:dateUtc="2024-10-10T16:24:00Z"/>
  <w16cex:commentExtensible w16cex:durableId="3E5904A2" w16cex:dateUtc="2024-10-10T16:26:00Z"/>
  <w16cex:commentExtensible w16cex:durableId="4C47F70A" w16cex:dateUtc="2024-06-03T17:14:00Z"/>
  <w16cex:commentExtensible w16cex:durableId="386150FD" w16cex:dateUtc="2024-06-09T15:31:00Z"/>
  <w16cex:commentExtensible w16cex:durableId="3D69BCF1" w16cex:dateUtc="2024-10-10T16:38:00Z"/>
  <w16cex:commentExtensible w16cex:durableId="1AFFB423" w16cex:dateUtc="2024-10-10T16:35:00Z"/>
  <w16cex:commentExtensible w16cex:durableId="3A4A3A42" w16cex:dateUtc="2024-10-10T16:43:00Z"/>
  <w16cex:commentExtensible w16cex:durableId="3D4798D5" w16cex:dateUtc="2024-10-10T16:48:00Z"/>
  <w16cex:commentExtensible w16cex:durableId="32404C14" w16cex:dateUtc="2024-10-10T16:52:00Z"/>
  <w16cex:commentExtensible w16cex:durableId="76F32007" w16cex:dateUtc="2024-10-10T16:55:00Z"/>
  <w16cex:commentExtensible w16cex:durableId="4E9BC31F" w16cex:dateUtc="2024-10-10T18:47:00Z"/>
  <w16cex:commentExtensible w16cex:durableId="68CA3C76" w16cex:dateUtc="2024-10-10T18:50:00Z"/>
  <w16cex:commentExtensible w16cex:durableId="6B6C40B8" w16cex:dateUtc="2024-10-10T18:52: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435DC4F9" w16cex:dateUtc="2024-10-10T18:53:00Z"/>
  <w16cex:commentExtensible w16cex:durableId="5EB17320" w16cex:dateUtc="2024-10-10T18:54:00Z"/>
  <w16cex:commentExtensible w16cex:durableId="32A3A4FE" w16cex:dateUtc="2024-10-10T19:20:00Z"/>
  <w16cex:commentExtensible w16cex:durableId="1B00125A" w16cex:dateUtc="2024-10-10T19:22:00Z"/>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3BD666DF" w16cex:dateUtc="2024-10-10T19:24:00Z"/>
  <w16cex:commentExtensible w16cex:durableId="587E44EB" w16cex:dateUtc="2024-06-09T15:46:00Z"/>
  <w16cex:commentExtensible w16cex:durableId="0DF35038" w16cex:dateUtc="2024-10-10T19:25:00Z"/>
  <w16cex:commentExtensible w16cex:durableId="4A28CBE5" w16cex:dateUtc="2024-06-09T15:48:00Z"/>
  <w16cex:commentExtensible w16cex:durableId="72A79B3A" w16cex:dateUtc="2024-10-10T19:28:00Z"/>
  <w16cex:commentExtensible w16cex:durableId="3CF16B12" w16cex:dateUtc="2024-10-10T19:33:00Z"/>
  <w16cex:commentExtensible w16cex:durableId="0E617FD7" w16cex:dateUtc="2024-06-09T15:48:00Z"/>
  <w16cex:commentExtensible w16cex:durableId="1965DA00" w16cex:dateUtc="2024-06-09T15:49:00Z"/>
  <w16cex:commentExtensible w16cex:durableId="6D83192A" w16cex:dateUtc="2024-06-09T15:54:00Z"/>
  <w16cex:commentExtensible w16cex:durableId="26B719D8" w16cex:dateUtc="2024-10-10T19:49:00Z"/>
  <w16cex:commentExtensible w16cex:durableId="5135FFBB" w16cex:dateUtc="2024-10-10T19:47: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6A9CBB16" w16cex:dateUtc="2024-10-10T19:58:00Z"/>
  <w16cex:commentExtensible w16cex:durableId="74627AA7" w16cex:dateUtc="2024-10-18T05:05:00Z"/>
  <w16cex:commentExtensible w16cex:durableId="33C17687" w16cex:dateUtc="2024-10-10T19:58:00Z"/>
  <w16cex:commentExtensible w16cex:durableId="7594E54D" w16cex:dateUtc="2024-06-03T18:11:00Z"/>
  <w16cex:commentExtensible w16cex:durableId="71327C35" w16cex:dateUtc="2024-10-10T20:03: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7F2659C0" w16cex:dateUtc="2024-10-10T20:05:00Z"/>
  <w16cex:commentExtensible w16cex:durableId="49C68DB5" w16cex:dateUtc="2024-07-01T21:12:00Z"/>
  <w16cex:commentExtensible w16cex:durableId="054C35A5" w16cex:dateUtc="2024-10-10T20:08:00Z"/>
  <w16cex:commentExtensible w16cex:durableId="53AA5668" w16cex:dateUtc="2024-10-10T20:10:00Z"/>
  <w16cex:commentExtensible w16cex:durableId="369E84B9" w16cex:dateUtc="2024-10-18T04:16: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769944DA" w16cex:dateUtc="2024-10-10T20:13:00Z"/>
  <w16cex:commentExtensible w16cex:durableId="05314C57" w16cex:dateUtc="2024-07-05T15:37:00Z"/>
  <w16cex:commentExtensible w16cex:durableId="4B52BEC9" w16cex:dateUtc="2024-07-10T02:03:00Z"/>
  <w16cex:commentExtensible w16cex:durableId="12707B37" w16cex:dateUtc="2024-10-10T20:38:00Z"/>
  <w16cex:commentExtensible w16cex:durableId="2641C3B7" w16cex:dateUtc="2024-10-18T04:26:00Z"/>
  <w16cex:commentExtensible w16cex:durableId="5A44FEDF" w16cex:dateUtc="2024-10-03T16:04:00Z"/>
  <w16cex:commentExtensible w16cex:durableId="211F0E49" w16cex:dateUtc="2024-07-05T16:24:00Z"/>
  <w16cex:commentExtensible w16cex:durableId="32F1DB55" w16cex:dateUtc="2024-07-05T17:15:00Z"/>
  <w16cex:commentExtensible w16cex:durableId="29D39457" w16cex:dateUtc="2024-09-24T19:25:00Z"/>
  <w16cex:commentExtensible w16cex:durableId="1E699A98" w16cex:dateUtc="2024-10-10T20:51:00Z"/>
  <w16cex:commentExtensible w16cex:durableId="14063B5C" w16cex:dateUtc="2024-10-10T20:56:00Z"/>
  <w16cex:commentExtensible w16cex:durableId="35A28E2F" w16cex:dateUtc="2024-10-10T21:34:00Z"/>
  <w16cex:commentExtensible w16cex:durableId="4D1342D7" w16cex:dateUtc="2024-09-24T19:25:00Z"/>
  <w16cex:commentExtensible w16cex:durableId="5652176E" w16cex:dateUtc="2024-10-10T21:42:00Z"/>
  <w16cex:commentExtensible w16cex:durableId="6FB2736D" w16cex:dateUtc="2024-10-18T03:56:00Z"/>
  <w16cex:commentExtensible w16cex:durableId="1178745D" w16cex:dateUtc="2024-10-03T16:24:00Z"/>
  <w16cex:commentExtensible w16cex:durableId="0CA4A269" w16cex:dateUtc="2024-10-03T16:26: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Extensible w16cex:durableId="333FB7BE" w16cex:dateUtc="2024-10-03T16:39:00Z"/>
  <w16cex:commentExtensible w16cex:durableId="15CD35C6" w16cex:dateUtc="2024-10-10T21:54:00Z"/>
  <w16cex:commentExtensible w16cex:durableId="62849464" w16cex:dateUtc="2024-10-17T04:49:00Z"/>
  <w16cex:commentExtensible w16cex:durableId="26C53ABB" w16cex:dateUtc="2024-10-10T21:59:00Z"/>
  <w16cex:commentExtensible w16cex:durableId="5937D8B7" w16cex:dateUtc="2024-10-03T17:06:00Z"/>
  <w16cex:commentExtensible w16cex:durableId="78C11051" w16cex:dateUtc="2024-10-03T20:29:00Z"/>
  <w16cex:commentExtensible w16cex:durableId="3B384B3A" w16cex:dateUtc="2024-10-03T20:45:00Z"/>
  <w16cex:commentExtensible w16cex:durableId="3225AD17" w16cex:dateUtc="2024-10-11T03:51:00Z"/>
  <w16cex:commentExtensible w16cex:durableId="64534286" w16cex:dateUtc="2024-10-18T04:29:00Z"/>
  <w16cex:commentExtensible w16cex:durableId="1B00B42C" w16cex:dateUtc="2024-10-11T15:54:00Z"/>
  <w16cex:commentExtensible w16cex:durableId="418D533D" w16cex:dateUtc="2024-10-17T05:22:00Z"/>
  <w16cex:commentExtensible w16cex:durableId="3F827980" w16cex:dateUtc="2024-10-11T03:55:00Z"/>
  <w16cex:commentExtensible w16cex:durableId="55E6B5AD" w16cex:dateUtc="2024-10-11T04:06:00Z"/>
  <w16cex:commentExtensible w16cex:durableId="71FAD2EA" w16cex:dateUtc="2024-10-11T04:11:00Z"/>
  <w16cex:commentExtensible w16cex:durableId="6FA8F88D" w16cex:dateUtc="2024-10-11T15:52:00Z"/>
  <w16cex:commentExtensible w16cex:durableId="3A9A6B46" w16cex:dateUtc="2024-10-03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EEFB3D" w16cid:durableId="49162EC0"/>
  <w16cid:commentId w16cid:paraId="55721534" w16cid:durableId="3E5904A2"/>
  <w16cid:commentId w16cid:paraId="296E17C4" w16cid:durableId="4C47F70A"/>
  <w16cid:commentId w16cid:paraId="326DEF3E" w16cid:durableId="386150FD"/>
  <w16cid:commentId w16cid:paraId="651DBB89" w16cid:durableId="3D69BCF1"/>
  <w16cid:commentId w16cid:paraId="222F786F" w16cid:durableId="1AFFB423"/>
  <w16cid:commentId w16cid:paraId="674D2A40" w16cid:durableId="3A4A3A42"/>
  <w16cid:commentId w16cid:paraId="7559C224" w16cid:durableId="3D4798D5"/>
  <w16cid:commentId w16cid:paraId="51598FB7" w16cid:durableId="32404C14"/>
  <w16cid:commentId w16cid:paraId="275EB5DD" w16cid:durableId="76F32007"/>
  <w16cid:commentId w16cid:paraId="47229F84" w16cid:durableId="4E9BC31F"/>
  <w16cid:commentId w16cid:paraId="769556AF" w16cid:durableId="68CA3C76"/>
  <w16cid:commentId w16cid:paraId="34C82414" w16cid:durableId="6B6C40B8"/>
  <w16cid:commentId w16cid:paraId="6FDBB258" w16cid:durableId="61E3EC32"/>
  <w16cid:commentId w16cid:paraId="7C4C0CBA" w16cid:durableId="435DC4F9"/>
  <w16cid:commentId w16cid:paraId="0C5968C9" w16cid:durableId="5EB17320"/>
  <w16cid:commentId w16cid:paraId="2BE194E7" w16cid:durableId="32A3A4FE"/>
  <w16cid:commentId w16cid:paraId="42643214" w16cid:durableId="1B00125A"/>
  <w16cid:commentId w16cid:paraId="7D1D9EAD" w16cid:durableId="5EF99EC4"/>
  <w16cid:commentId w16cid:paraId="421F3A73" w16cid:durableId="3BD666DF"/>
  <w16cid:commentId w16cid:paraId="37FC1DA5" w16cid:durableId="587E44EB"/>
  <w16cid:commentId w16cid:paraId="71B009D6" w16cid:durableId="0DF35038"/>
  <w16cid:commentId w16cid:paraId="32AC937A" w16cid:durableId="4A28CBE5"/>
  <w16cid:commentId w16cid:paraId="3390969B" w16cid:durableId="72A79B3A"/>
  <w16cid:commentId w16cid:paraId="07F9BB4F" w16cid:durableId="3CF16B12"/>
  <w16cid:commentId w16cid:paraId="08F7E1E2" w16cid:durableId="0E617FD7"/>
  <w16cid:commentId w16cid:paraId="034A248E" w16cid:durableId="1965DA00"/>
  <w16cid:commentId w16cid:paraId="623DE750" w16cid:durableId="6D83192A"/>
  <w16cid:commentId w16cid:paraId="6F9456EE" w16cid:durableId="26B719D8"/>
  <w16cid:commentId w16cid:paraId="58F36324" w16cid:durableId="5135FFBB"/>
  <w16cid:commentId w16cid:paraId="48D1B459" w16cid:durableId="46A2B326"/>
  <w16cid:commentId w16cid:paraId="6073C2C0" w16cid:durableId="5DB20132"/>
  <w16cid:commentId w16cid:paraId="051D68FF" w16cid:durableId="519A623C"/>
  <w16cid:commentId w16cid:paraId="450CDC7A" w16cid:durableId="6A9CBB16"/>
  <w16cid:commentId w16cid:paraId="3235A57C" w16cid:durableId="74627AA7"/>
  <w16cid:commentId w16cid:paraId="1AC41EBE" w16cid:durableId="33C17687"/>
  <w16cid:commentId w16cid:paraId="3E08B7B5" w16cid:durableId="7594E54D"/>
  <w16cid:commentId w16cid:paraId="20572FC6" w16cid:durableId="71327C35"/>
  <w16cid:commentId w16cid:paraId="6746A45E" w16cid:durableId="1A2A1310"/>
  <w16cid:commentId w16cid:paraId="7CAC7074" w16cid:durableId="7F2659C0"/>
  <w16cid:commentId w16cid:paraId="7DF41BEB" w16cid:durableId="49C68DB5"/>
  <w16cid:commentId w16cid:paraId="24B8AB3D" w16cid:durableId="054C35A5"/>
  <w16cid:commentId w16cid:paraId="583BFDE6" w16cid:durableId="53AA5668"/>
  <w16cid:commentId w16cid:paraId="6821C961" w16cid:durableId="369E84B9"/>
  <w16cid:commentId w16cid:paraId="2B100B99" w16cid:durableId="70C59EC7"/>
  <w16cid:commentId w16cid:paraId="22C36ACE" w16cid:durableId="2D88CC7B"/>
  <w16cid:commentId w16cid:paraId="3DE51343" w16cid:durableId="4F0ADBA6"/>
  <w16cid:commentId w16cid:paraId="6DAB8C47" w16cid:durableId="769944DA"/>
  <w16cid:commentId w16cid:paraId="14697F1C" w16cid:durableId="05314C57"/>
  <w16cid:commentId w16cid:paraId="0C467372" w16cid:durableId="4B52BEC9"/>
  <w16cid:commentId w16cid:paraId="2CE4FD41" w16cid:durableId="12707B37"/>
  <w16cid:commentId w16cid:paraId="4694F5E7" w16cid:durableId="2641C3B7"/>
  <w16cid:commentId w16cid:paraId="329C0AAA" w16cid:durableId="3188DBCB"/>
  <w16cid:commentId w16cid:paraId="051EC207" w16cid:durableId="5A44FEDF"/>
  <w16cid:commentId w16cid:paraId="5816A9DD" w16cid:durableId="51DC715F"/>
  <w16cid:commentId w16cid:paraId="346F83DF" w16cid:durableId="211F0E49"/>
  <w16cid:commentId w16cid:paraId="77715C2E" w16cid:durableId="32F1DB55"/>
  <w16cid:commentId w16cid:paraId="0A5B3983" w16cid:durableId="29D39457"/>
  <w16cid:commentId w16cid:paraId="6C5EFAE0" w16cid:durableId="1E699A98"/>
  <w16cid:commentId w16cid:paraId="00647B6F" w16cid:durableId="14063B5C"/>
  <w16cid:commentId w16cid:paraId="061798C3" w16cid:durableId="38E32F18"/>
  <w16cid:commentId w16cid:paraId="27E3619F" w16cid:durableId="35A28E2F"/>
  <w16cid:commentId w16cid:paraId="3AA4E6A0" w16cid:durableId="4D1342D7"/>
  <w16cid:commentId w16cid:paraId="605BBFDE" w16cid:durableId="5652176E"/>
  <w16cid:commentId w16cid:paraId="3F404F2A" w16cid:durableId="6FB2736D"/>
  <w16cid:commentId w16cid:paraId="354604CC" w16cid:durableId="1178745D"/>
  <w16cid:commentId w16cid:paraId="7E090FBC" w16cid:durableId="0CA4A269"/>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Id w16cid:paraId="695906FE" w16cid:durableId="333FB7BE"/>
  <w16cid:commentId w16cid:paraId="5181D6B4" w16cid:durableId="15CD35C6"/>
  <w16cid:commentId w16cid:paraId="3B9BC1EA" w16cid:durableId="62849464"/>
  <w16cid:commentId w16cid:paraId="58CB829F" w16cid:durableId="26C53ABB"/>
  <w16cid:commentId w16cid:paraId="46EF9035" w16cid:durableId="5937D8B7"/>
  <w16cid:commentId w16cid:paraId="38566E9F" w16cid:durableId="78C11051"/>
  <w16cid:commentId w16cid:paraId="4C1FA332" w16cid:durableId="3B384B3A"/>
  <w16cid:commentId w16cid:paraId="4348DD7F" w16cid:durableId="3225AD17"/>
  <w16cid:commentId w16cid:paraId="507CA9FF" w16cid:durableId="64534286"/>
  <w16cid:commentId w16cid:paraId="6F1A5927" w16cid:durableId="1B00B42C"/>
  <w16cid:commentId w16cid:paraId="12BDCD51" w16cid:durableId="418D533D"/>
  <w16cid:commentId w16cid:paraId="7E6A1B51" w16cid:durableId="3F827980"/>
  <w16cid:commentId w16cid:paraId="21EB8F35" w16cid:durableId="55E6B5AD"/>
  <w16cid:commentId w16cid:paraId="36E5FF15" w16cid:durableId="71FAD2EA"/>
  <w16cid:commentId w16cid:paraId="49B7260A" w16cid:durableId="6FA8F88D"/>
  <w16cid:commentId w16cid:paraId="237E2A1A" w16cid:durableId="3A9A6B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4"/>
  </w:num>
  <w:num w:numId="2" w16cid:durableId="1318992649">
    <w:abstractNumId w:val="11"/>
  </w:num>
  <w:num w:numId="3" w16cid:durableId="1897739179">
    <w:abstractNumId w:val="5"/>
    <w:lvlOverride w:ilvl="0">
      <w:lvl w:ilvl="0">
        <w:numFmt w:val="decimal"/>
        <w:lvlText w:val="%1."/>
        <w:lvlJc w:val="left"/>
      </w:lvl>
    </w:lvlOverride>
  </w:num>
  <w:num w:numId="4" w16cid:durableId="217590982">
    <w:abstractNumId w:val="4"/>
    <w:lvlOverride w:ilvl="0">
      <w:lvl w:ilvl="0">
        <w:numFmt w:val="decimal"/>
        <w:lvlText w:val="%1."/>
        <w:lvlJc w:val="left"/>
      </w:lvl>
    </w:lvlOverride>
  </w:num>
  <w:num w:numId="5" w16cid:durableId="506402750">
    <w:abstractNumId w:val="4"/>
    <w:lvlOverride w:ilvl="0">
      <w:lvl w:ilvl="0">
        <w:numFmt w:val="decimal"/>
        <w:lvlText w:val="%1."/>
        <w:lvlJc w:val="left"/>
      </w:lvl>
    </w:lvlOverride>
  </w:num>
  <w:num w:numId="6" w16cid:durableId="465585972">
    <w:abstractNumId w:val="4"/>
    <w:lvlOverride w:ilvl="0">
      <w:lvl w:ilvl="0">
        <w:numFmt w:val="decimal"/>
        <w:lvlText w:val="%1."/>
        <w:lvlJc w:val="left"/>
      </w:lvl>
    </w:lvlOverride>
  </w:num>
  <w:num w:numId="7" w16cid:durableId="223150102">
    <w:abstractNumId w:val="4"/>
    <w:lvlOverride w:ilvl="0">
      <w:lvl w:ilvl="0">
        <w:numFmt w:val="decimal"/>
        <w:lvlText w:val="%1."/>
        <w:lvlJc w:val="left"/>
      </w:lvl>
    </w:lvlOverride>
  </w:num>
  <w:num w:numId="8" w16cid:durableId="1029448745">
    <w:abstractNumId w:val="4"/>
    <w:lvlOverride w:ilvl="0">
      <w:lvl w:ilvl="0">
        <w:numFmt w:val="decimal"/>
        <w:lvlText w:val="%1."/>
        <w:lvlJc w:val="left"/>
      </w:lvl>
    </w:lvlOverride>
  </w:num>
  <w:num w:numId="9" w16cid:durableId="1050963365">
    <w:abstractNumId w:val="4"/>
    <w:lvlOverride w:ilvl="0">
      <w:lvl w:ilvl="0">
        <w:numFmt w:val="decimal"/>
        <w:lvlText w:val="%1."/>
        <w:lvlJc w:val="left"/>
      </w:lvl>
    </w:lvlOverride>
  </w:num>
  <w:num w:numId="10" w16cid:durableId="1276596250">
    <w:abstractNumId w:val="4"/>
    <w:lvlOverride w:ilvl="0">
      <w:lvl w:ilvl="0">
        <w:numFmt w:val="decimal"/>
        <w:lvlText w:val="%1."/>
        <w:lvlJc w:val="left"/>
      </w:lvl>
    </w:lvlOverride>
  </w:num>
  <w:num w:numId="11" w16cid:durableId="1526166771">
    <w:abstractNumId w:val="4"/>
    <w:lvlOverride w:ilvl="0">
      <w:lvl w:ilvl="0">
        <w:numFmt w:val="decimal"/>
        <w:lvlText w:val="%1."/>
        <w:lvlJc w:val="left"/>
      </w:lvl>
    </w:lvlOverride>
  </w:num>
  <w:num w:numId="12" w16cid:durableId="512456770">
    <w:abstractNumId w:val="4"/>
    <w:lvlOverride w:ilvl="0">
      <w:lvl w:ilvl="0">
        <w:numFmt w:val="decimal"/>
        <w:lvlText w:val="%1."/>
        <w:lvlJc w:val="left"/>
      </w:lvl>
    </w:lvlOverride>
  </w:num>
  <w:num w:numId="13" w16cid:durableId="864444325">
    <w:abstractNumId w:val="4"/>
    <w:lvlOverride w:ilvl="0">
      <w:lvl w:ilvl="0">
        <w:numFmt w:val="decimal"/>
        <w:lvlText w:val="%1."/>
        <w:lvlJc w:val="left"/>
      </w:lvl>
    </w:lvlOverride>
  </w:num>
  <w:num w:numId="14" w16cid:durableId="340394451">
    <w:abstractNumId w:val="12"/>
  </w:num>
  <w:num w:numId="15" w16cid:durableId="87192182">
    <w:abstractNumId w:val="1"/>
  </w:num>
  <w:num w:numId="16" w16cid:durableId="1117026281">
    <w:abstractNumId w:val="9"/>
  </w:num>
  <w:num w:numId="17" w16cid:durableId="586962033">
    <w:abstractNumId w:val="8"/>
  </w:num>
  <w:num w:numId="18" w16cid:durableId="1606036672">
    <w:abstractNumId w:val="2"/>
  </w:num>
  <w:num w:numId="19" w16cid:durableId="129443928">
    <w:abstractNumId w:val="7"/>
  </w:num>
  <w:num w:numId="20" w16cid:durableId="929388575">
    <w:abstractNumId w:val="13"/>
  </w:num>
  <w:num w:numId="21" w16cid:durableId="1328627486">
    <w:abstractNumId w:val="6"/>
  </w:num>
  <w:num w:numId="22" w16cid:durableId="1618829565">
    <w:abstractNumId w:val="3"/>
  </w:num>
  <w:num w:numId="23" w16cid:durableId="1368287747">
    <w:abstractNumId w:val="10"/>
  </w:num>
  <w:num w:numId="24" w16cid:durableId="162827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rnett, Heather">
    <w15:presenceInfo w15:providerId="AD" w15:userId="S::hrb2@illinois.edu::8c8e4f4a-3382-4076-8b10-0df7474f8865"/>
  </w15:person>
  <w15:person w15:author="Rovey, Joshua Lucas">
    <w15:presenceInfo w15:providerId="AD" w15:userId="S::rovey@illinois.edu::7c3f4cc6-a5c4-4bd9-8132-cf56bf8879c4"/>
  </w15:person>
  <w15:person w15:author="Nguyen, Scott">
    <w15:presenceInfo w15:providerId="AD" w15:userId="S::scottn3@illinois.edu::1a77c0d7-a1e1-4938-8b1b-dfaacce776b7"/>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6F4E"/>
    <w:rsid w:val="00087F0E"/>
    <w:rsid w:val="0009097A"/>
    <w:rsid w:val="0009356C"/>
    <w:rsid w:val="000964EF"/>
    <w:rsid w:val="000A46E6"/>
    <w:rsid w:val="000A7B6D"/>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58E"/>
    <w:rsid w:val="00172FA9"/>
    <w:rsid w:val="00173E10"/>
    <w:rsid w:val="0017507E"/>
    <w:rsid w:val="00177887"/>
    <w:rsid w:val="00184270"/>
    <w:rsid w:val="00185A7A"/>
    <w:rsid w:val="0019142F"/>
    <w:rsid w:val="001920BC"/>
    <w:rsid w:val="00192114"/>
    <w:rsid w:val="0019601A"/>
    <w:rsid w:val="001A3813"/>
    <w:rsid w:val="001A5F80"/>
    <w:rsid w:val="001A7FE2"/>
    <w:rsid w:val="001B0898"/>
    <w:rsid w:val="001B1BD0"/>
    <w:rsid w:val="001C20F0"/>
    <w:rsid w:val="001C332C"/>
    <w:rsid w:val="001C3EF7"/>
    <w:rsid w:val="001C7727"/>
    <w:rsid w:val="001D1A34"/>
    <w:rsid w:val="001E13FC"/>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049"/>
    <w:rsid w:val="002747AC"/>
    <w:rsid w:val="00277DDA"/>
    <w:rsid w:val="002816B6"/>
    <w:rsid w:val="002834CF"/>
    <w:rsid w:val="00284B9E"/>
    <w:rsid w:val="00285695"/>
    <w:rsid w:val="00285FD6"/>
    <w:rsid w:val="002925B4"/>
    <w:rsid w:val="002A36A8"/>
    <w:rsid w:val="002A6A36"/>
    <w:rsid w:val="002B5881"/>
    <w:rsid w:val="002C7955"/>
    <w:rsid w:val="002D0714"/>
    <w:rsid w:val="002D0C00"/>
    <w:rsid w:val="002D2BF3"/>
    <w:rsid w:val="002D7D93"/>
    <w:rsid w:val="002E18FD"/>
    <w:rsid w:val="002E23C0"/>
    <w:rsid w:val="002E3D01"/>
    <w:rsid w:val="002E5B7F"/>
    <w:rsid w:val="002E7AF8"/>
    <w:rsid w:val="002F1F37"/>
    <w:rsid w:val="002F674C"/>
    <w:rsid w:val="003078D2"/>
    <w:rsid w:val="00310383"/>
    <w:rsid w:val="00321BE5"/>
    <w:rsid w:val="003321D1"/>
    <w:rsid w:val="00332E56"/>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D7E9C"/>
    <w:rsid w:val="003E096C"/>
    <w:rsid w:val="003E3A97"/>
    <w:rsid w:val="003E4699"/>
    <w:rsid w:val="003E6BDE"/>
    <w:rsid w:val="003E7225"/>
    <w:rsid w:val="003E7824"/>
    <w:rsid w:val="003F0D8A"/>
    <w:rsid w:val="003F4C05"/>
    <w:rsid w:val="003F519B"/>
    <w:rsid w:val="003F593C"/>
    <w:rsid w:val="003F6065"/>
    <w:rsid w:val="00421998"/>
    <w:rsid w:val="0042439A"/>
    <w:rsid w:val="004312C9"/>
    <w:rsid w:val="00432382"/>
    <w:rsid w:val="004375C3"/>
    <w:rsid w:val="004429CD"/>
    <w:rsid w:val="00444117"/>
    <w:rsid w:val="00445132"/>
    <w:rsid w:val="00451AEC"/>
    <w:rsid w:val="0045295E"/>
    <w:rsid w:val="00452A7D"/>
    <w:rsid w:val="004552FF"/>
    <w:rsid w:val="004566FC"/>
    <w:rsid w:val="004626C4"/>
    <w:rsid w:val="00462DD7"/>
    <w:rsid w:val="0046364A"/>
    <w:rsid w:val="00463F99"/>
    <w:rsid w:val="00471851"/>
    <w:rsid w:val="00472E5E"/>
    <w:rsid w:val="0047445B"/>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6D5F"/>
    <w:rsid w:val="00500A82"/>
    <w:rsid w:val="00502522"/>
    <w:rsid w:val="00505E57"/>
    <w:rsid w:val="00511955"/>
    <w:rsid w:val="00512261"/>
    <w:rsid w:val="00515F8E"/>
    <w:rsid w:val="0052259B"/>
    <w:rsid w:val="00535D6B"/>
    <w:rsid w:val="005368D8"/>
    <w:rsid w:val="00551A73"/>
    <w:rsid w:val="00551FBE"/>
    <w:rsid w:val="0055298E"/>
    <w:rsid w:val="005529D0"/>
    <w:rsid w:val="00553B12"/>
    <w:rsid w:val="0055770C"/>
    <w:rsid w:val="00560341"/>
    <w:rsid w:val="0056079D"/>
    <w:rsid w:val="00562E0D"/>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0838"/>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846D3"/>
    <w:rsid w:val="00690860"/>
    <w:rsid w:val="00690FD8"/>
    <w:rsid w:val="00691994"/>
    <w:rsid w:val="00694181"/>
    <w:rsid w:val="006A479B"/>
    <w:rsid w:val="006A5651"/>
    <w:rsid w:val="006B6D72"/>
    <w:rsid w:val="006C03DC"/>
    <w:rsid w:val="006C7673"/>
    <w:rsid w:val="006E2E89"/>
    <w:rsid w:val="006E469E"/>
    <w:rsid w:val="006E5F74"/>
    <w:rsid w:val="006F531A"/>
    <w:rsid w:val="006F6E27"/>
    <w:rsid w:val="006F74F9"/>
    <w:rsid w:val="00702325"/>
    <w:rsid w:val="00705F8B"/>
    <w:rsid w:val="00706CC7"/>
    <w:rsid w:val="00710201"/>
    <w:rsid w:val="00711E1D"/>
    <w:rsid w:val="00722F68"/>
    <w:rsid w:val="00724565"/>
    <w:rsid w:val="00725B31"/>
    <w:rsid w:val="007322E4"/>
    <w:rsid w:val="0073342F"/>
    <w:rsid w:val="00744ADD"/>
    <w:rsid w:val="00750B8B"/>
    <w:rsid w:val="00753272"/>
    <w:rsid w:val="007553EA"/>
    <w:rsid w:val="00757BCA"/>
    <w:rsid w:val="007606EF"/>
    <w:rsid w:val="007617E7"/>
    <w:rsid w:val="007661FF"/>
    <w:rsid w:val="00772696"/>
    <w:rsid w:val="00772BF4"/>
    <w:rsid w:val="00776FB7"/>
    <w:rsid w:val="007900CD"/>
    <w:rsid w:val="007908E1"/>
    <w:rsid w:val="00791AF9"/>
    <w:rsid w:val="007A02A3"/>
    <w:rsid w:val="007A5B35"/>
    <w:rsid w:val="007A65E4"/>
    <w:rsid w:val="007C0DAD"/>
    <w:rsid w:val="007C640C"/>
    <w:rsid w:val="007D5BC6"/>
    <w:rsid w:val="007E0CE1"/>
    <w:rsid w:val="007E1306"/>
    <w:rsid w:val="007E157D"/>
    <w:rsid w:val="007E2159"/>
    <w:rsid w:val="007E5558"/>
    <w:rsid w:val="007F1352"/>
    <w:rsid w:val="007F1AD9"/>
    <w:rsid w:val="00801478"/>
    <w:rsid w:val="008109AF"/>
    <w:rsid w:val="00811BDE"/>
    <w:rsid w:val="00824D2D"/>
    <w:rsid w:val="00825590"/>
    <w:rsid w:val="00830BF2"/>
    <w:rsid w:val="00835DC6"/>
    <w:rsid w:val="0083755E"/>
    <w:rsid w:val="00841E76"/>
    <w:rsid w:val="008420ED"/>
    <w:rsid w:val="0084374B"/>
    <w:rsid w:val="00845355"/>
    <w:rsid w:val="00846438"/>
    <w:rsid w:val="00846B57"/>
    <w:rsid w:val="008478C5"/>
    <w:rsid w:val="008529F5"/>
    <w:rsid w:val="00853F8E"/>
    <w:rsid w:val="008555C5"/>
    <w:rsid w:val="0085789D"/>
    <w:rsid w:val="0086077F"/>
    <w:rsid w:val="008619C0"/>
    <w:rsid w:val="00876281"/>
    <w:rsid w:val="00876503"/>
    <w:rsid w:val="00876C01"/>
    <w:rsid w:val="00880C31"/>
    <w:rsid w:val="00883070"/>
    <w:rsid w:val="008869F7"/>
    <w:rsid w:val="00890715"/>
    <w:rsid w:val="00896612"/>
    <w:rsid w:val="008A2BA3"/>
    <w:rsid w:val="008A3284"/>
    <w:rsid w:val="008B0A29"/>
    <w:rsid w:val="008B2553"/>
    <w:rsid w:val="008B2856"/>
    <w:rsid w:val="008B4D6D"/>
    <w:rsid w:val="008B70B4"/>
    <w:rsid w:val="008C0AAA"/>
    <w:rsid w:val="008C1C87"/>
    <w:rsid w:val="008C4207"/>
    <w:rsid w:val="008C650C"/>
    <w:rsid w:val="008C6DC5"/>
    <w:rsid w:val="008D7DD9"/>
    <w:rsid w:val="008E02C0"/>
    <w:rsid w:val="008E0BA5"/>
    <w:rsid w:val="008E1470"/>
    <w:rsid w:val="008E26A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53D5"/>
    <w:rsid w:val="00966C24"/>
    <w:rsid w:val="0097259A"/>
    <w:rsid w:val="0097721A"/>
    <w:rsid w:val="00980F67"/>
    <w:rsid w:val="00982F5F"/>
    <w:rsid w:val="00982FD1"/>
    <w:rsid w:val="00985112"/>
    <w:rsid w:val="00993443"/>
    <w:rsid w:val="00995866"/>
    <w:rsid w:val="009A0F91"/>
    <w:rsid w:val="009A3CAC"/>
    <w:rsid w:val="009A4703"/>
    <w:rsid w:val="009B4E3E"/>
    <w:rsid w:val="009B59FE"/>
    <w:rsid w:val="009C3992"/>
    <w:rsid w:val="009C58D8"/>
    <w:rsid w:val="009C5CF3"/>
    <w:rsid w:val="009C773C"/>
    <w:rsid w:val="009C7999"/>
    <w:rsid w:val="009D5F59"/>
    <w:rsid w:val="009D6192"/>
    <w:rsid w:val="009D70A0"/>
    <w:rsid w:val="009E4AAE"/>
    <w:rsid w:val="009E7EB8"/>
    <w:rsid w:val="009F60F7"/>
    <w:rsid w:val="00A00083"/>
    <w:rsid w:val="00A02006"/>
    <w:rsid w:val="00A11A1F"/>
    <w:rsid w:val="00A12449"/>
    <w:rsid w:val="00A129CB"/>
    <w:rsid w:val="00A16975"/>
    <w:rsid w:val="00A16A9F"/>
    <w:rsid w:val="00A1703E"/>
    <w:rsid w:val="00A22C35"/>
    <w:rsid w:val="00A2660E"/>
    <w:rsid w:val="00A303B8"/>
    <w:rsid w:val="00A30D12"/>
    <w:rsid w:val="00A368AA"/>
    <w:rsid w:val="00A37837"/>
    <w:rsid w:val="00A4049D"/>
    <w:rsid w:val="00A43F71"/>
    <w:rsid w:val="00A4418B"/>
    <w:rsid w:val="00A51311"/>
    <w:rsid w:val="00A518D5"/>
    <w:rsid w:val="00A52972"/>
    <w:rsid w:val="00A549D0"/>
    <w:rsid w:val="00A575AA"/>
    <w:rsid w:val="00A65067"/>
    <w:rsid w:val="00A73629"/>
    <w:rsid w:val="00A75549"/>
    <w:rsid w:val="00A77211"/>
    <w:rsid w:val="00A77748"/>
    <w:rsid w:val="00A80147"/>
    <w:rsid w:val="00A83359"/>
    <w:rsid w:val="00A83F78"/>
    <w:rsid w:val="00A84DD5"/>
    <w:rsid w:val="00A92AF0"/>
    <w:rsid w:val="00A968AE"/>
    <w:rsid w:val="00AA27F3"/>
    <w:rsid w:val="00AA3277"/>
    <w:rsid w:val="00AA51BF"/>
    <w:rsid w:val="00AA595A"/>
    <w:rsid w:val="00AC4571"/>
    <w:rsid w:val="00AD448F"/>
    <w:rsid w:val="00AE1E0E"/>
    <w:rsid w:val="00B00BE5"/>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16C5"/>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B7A64"/>
    <w:rsid w:val="00BC2273"/>
    <w:rsid w:val="00BC5184"/>
    <w:rsid w:val="00BD0EEB"/>
    <w:rsid w:val="00BD4242"/>
    <w:rsid w:val="00BD5212"/>
    <w:rsid w:val="00BD5B46"/>
    <w:rsid w:val="00BE1A33"/>
    <w:rsid w:val="00BF19A7"/>
    <w:rsid w:val="00BF7DD0"/>
    <w:rsid w:val="00C029C7"/>
    <w:rsid w:val="00C06C9A"/>
    <w:rsid w:val="00C15FEC"/>
    <w:rsid w:val="00C17C32"/>
    <w:rsid w:val="00C243CA"/>
    <w:rsid w:val="00C27328"/>
    <w:rsid w:val="00C35890"/>
    <w:rsid w:val="00C44D3A"/>
    <w:rsid w:val="00C47E98"/>
    <w:rsid w:val="00C50BA7"/>
    <w:rsid w:val="00C5444E"/>
    <w:rsid w:val="00C54763"/>
    <w:rsid w:val="00C5535B"/>
    <w:rsid w:val="00C57B20"/>
    <w:rsid w:val="00C77FB6"/>
    <w:rsid w:val="00C82D4A"/>
    <w:rsid w:val="00C86231"/>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275D3"/>
    <w:rsid w:val="00D30236"/>
    <w:rsid w:val="00D30856"/>
    <w:rsid w:val="00D44F21"/>
    <w:rsid w:val="00D4680A"/>
    <w:rsid w:val="00D53B2C"/>
    <w:rsid w:val="00D54C0F"/>
    <w:rsid w:val="00D728E4"/>
    <w:rsid w:val="00D8359D"/>
    <w:rsid w:val="00D83657"/>
    <w:rsid w:val="00D87455"/>
    <w:rsid w:val="00D92510"/>
    <w:rsid w:val="00D93362"/>
    <w:rsid w:val="00D975E7"/>
    <w:rsid w:val="00DA1255"/>
    <w:rsid w:val="00DA320D"/>
    <w:rsid w:val="00DA4082"/>
    <w:rsid w:val="00DA53B5"/>
    <w:rsid w:val="00DB5A79"/>
    <w:rsid w:val="00DC086F"/>
    <w:rsid w:val="00DC2C08"/>
    <w:rsid w:val="00DD0A6D"/>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FA3"/>
    <w:rsid w:val="00E33112"/>
    <w:rsid w:val="00E439AD"/>
    <w:rsid w:val="00E45147"/>
    <w:rsid w:val="00E456AE"/>
    <w:rsid w:val="00E4687B"/>
    <w:rsid w:val="00E47D82"/>
    <w:rsid w:val="00E54897"/>
    <w:rsid w:val="00E55E36"/>
    <w:rsid w:val="00E56939"/>
    <w:rsid w:val="00E6726F"/>
    <w:rsid w:val="00E71682"/>
    <w:rsid w:val="00E74FC6"/>
    <w:rsid w:val="00E809E6"/>
    <w:rsid w:val="00E84C05"/>
    <w:rsid w:val="00E861C9"/>
    <w:rsid w:val="00E871B8"/>
    <w:rsid w:val="00E8789D"/>
    <w:rsid w:val="00E92A34"/>
    <w:rsid w:val="00EA4EE8"/>
    <w:rsid w:val="00EA525B"/>
    <w:rsid w:val="00EA5F86"/>
    <w:rsid w:val="00EA60E7"/>
    <w:rsid w:val="00EA6D74"/>
    <w:rsid w:val="00EB2C22"/>
    <w:rsid w:val="00EB3EA5"/>
    <w:rsid w:val="00EB4066"/>
    <w:rsid w:val="00EB48DA"/>
    <w:rsid w:val="00EC11A0"/>
    <w:rsid w:val="00EC4467"/>
    <w:rsid w:val="00EE4775"/>
    <w:rsid w:val="00EE6C1B"/>
    <w:rsid w:val="00EF07DA"/>
    <w:rsid w:val="00EF3C8E"/>
    <w:rsid w:val="00EF4D55"/>
    <w:rsid w:val="00EF6304"/>
    <w:rsid w:val="00F00488"/>
    <w:rsid w:val="00F01FDA"/>
    <w:rsid w:val="00F05234"/>
    <w:rsid w:val="00F05436"/>
    <w:rsid w:val="00F05777"/>
    <w:rsid w:val="00F124A6"/>
    <w:rsid w:val="00F154B0"/>
    <w:rsid w:val="00F2311B"/>
    <w:rsid w:val="00F244F5"/>
    <w:rsid w:val="00F25855"/>
    <w:rsid w:val="00F27A31"/>
    <w:rsid w:val="00F3016A"/>
    <w:rsid w:val="00F30900"/>
    <w:rsid w:val="00F32279"/>
    <w:rsid w:val="00F358E7"/>
    <w:rsid w:val="00F3745B"/>
    <w:rsid w:val="00F41F47"/>
    <w:rsid w:val="00F43908"/>
    <w:rsid w:val="00F50E8D"/>
    <w:rsid w:val="00F51B33"/>
    <w:rsid w:val="00F5377F"/>
    <w:rsid w:val="00F5650A"/>
    <w:rsid w:val="00F5724E"/>
    <w:rsid w:val="00F601DF"/>
    <w:rsid w:val="00F66A0F"/>
    <w:rsid w:val="00F70DD7"/>
    <w:rsid w:val="00F73DAD"/>
    <w:rsid w:val="00F75EB5"/>
    <w:rsid w:val="00F76566"/>
    <w:rsid w:val="00F77CCC"/>
    <w:rsid w:val="00F858BE"/>
    <w:rsid w:val="00F92049"/>
    <w:rsid w:val="00F95954"/>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7228">
      <w:bodyDiv w:val="1"/>
      <w:marLeft w:val="0"/>
      <w:marRight w:val="0"/>
      <w:marTop w:val="0"/>
      <w:marBottom w:val="0"/>
      <w:divBdr>
        <w:top w:val="none" w:sz="0" w:space="0" w:color="auto"/>
        <w:left w:val="none" w:sz="0" w:space="0" w:color="auto"/>
        <w:bottom w:val="none" w:sz="0" w:space="0" w:color="auto"/>
        <w:right w:val="none" w:sz="0" w:space="0" w:color="auto"/>
      </w:divBdr>
    </w:div>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256669342">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588730649">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16805326">
      <w:bodyDiv w:val="1"/>
      <w:marLeft w:val="0"/>
      <w:marRight w:val="0"/>
      <w:marTop w:val="0"/>
      <w:marBottom w:val="0"/>
      <w:divBdr>
        <w:top w:val="none" w:sz="0" w:space="0" w:color="auto"/>
        <w:left w:val="none" w:sz="0" w:space="0" w:color="auto"/>
        <w:bottom w:val="none" w:sz="0" w:space="0" w:color="auto"/>
        <w:right w:val="none" w:sz="0" w:space="0" w:color="auto"/>
      </w:divBdr>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69214134">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09558785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12643</Words>
  <Characters>72070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2</cp:revision>
  <cp:lastPrinted>2024-07-05T17:18:00Z</cp:lastPrinted>
  <dcterms:created xsi:type="dcterms:W3CDTF">2024-10-18T21:21:00Z</dcterms:created>
  <dcterms:modified xsi:type="dcterms:W3CDTF">2024-10-18T21:21:00Z</dcterms:modified>
</cp:coreProperties>
</file>